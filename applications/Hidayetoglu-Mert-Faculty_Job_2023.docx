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5AF2" w14:textId="31E9EB52" w:rsidR="007C7BDE" w:rsidRPr="00151995" w:rsidRDefault="007C7BDE" w:rsidP="005655BC">
      <w:pPr>
        <w:spacing w:after="160"/>
        <w:rPr>
          <w:rFonts w:asciiTheme="minorHAnsi" w:hAnsiTheme="minorHAnsi" w:cstheme="minorHAnsi"/>
          <w:sz w:val="28"/>
        </w:rPr>
        <w:sectPr w:rsidR="007C7BDE" w:rsidRPr="00151995" w:rsidSect="00F53A2B">
          <w:headerReference w:type="default" r:id="rId8"/>
          <w:headerReference w:type="first" r:id="rId9"/>
          <w:footerReference w:type="first" r:id="rId10"/>
          <w:type w:val="continuous"/>
          <w:pgSz w:w="12240" w:h="15840"/>
          <w:pgMar w:top="1440" w:right="1440" w:bottom="1440" w:left="1440" w:header="1152" w:footer="432" w:gutter="0"/>
          <w:cols w:space="720"/>
          <w:titlePg/>
          <w:docGrid w:linePitch="360"/>
        </w:sectPr>
      </w:pPr>
    </w:p>
    <w:p w14:paraId="560A4C44" w14:textId="4740E063" w:rsidR="00EF5017" w:rsidRPr="00C1282A" w:rsidRDefault="00C1282A" w:rsidP="00EF5017">
      <w:pPr>
        <w:rPr>
          <w:rFonts w:asciiTheme="minorHAnsi" w:hAnsiTheme="minorHAnsi" w:cstheme="minorHAnsi"/>
          <w:sz w:val="22"/>
          <w:szCs w:val="22"/>
        </w:rPr>
      </w:pPr>
      <w:r w:rsidRPr="00C1282A">
        <w:rPr>
          <w:rFonts w:asciiTheme="minorHAnsi" w:hAnsiTheme="minorHAnsi" w:cstheme="minorHAnsi"/>
          <w:sz w:val="22"/>
          <w:szCs w:val="22"/>
        </w:rPr>
        <w:t>December 30</w:t>
      </w:r>
      <w:r w:rsidR="00B67D24" w:rsidRPr="00C1282A">
        <w:rPr>
          <w:rFonts w:asciiTheme="minorHAnsi" w:hAnsiTheme="minorHAnsi" w:cstheme="minorHAnsi"/>
          <w:sz w:val="22"/>
          <w:szCs w:val="22"/>
        </w:rPr>
        <w:t>, 202</w:t>
      </w:r>
      <w:r w:rsidR="006F410D" w:rsidRPr="00C1282A">
        <w:rPr>
          <w:rFonts w:asciiTheme="minorHAnsi" w:hAnsiTheme="minorHAnsi" w:cstheme="minorHAnsi"/>
          <w:sz w:val="22"/>
          <w:szCs w:val="22"/>
        </w:rPr>
        <w:t>3</w:t>
      </w:r>
    </w:p>
    <w:p w14:paraId="641CBE5E" w14:textId="77777777" w:rsidR="00EF5017" w:rsidRPr="00C1282A" w:rsidRDefault="00EF5017" w:rsidP="00EF5017">
      <w:pPr>
        <w:pStyle w:val="Default"/>
        <w:rPr>
          <w:rFonts w:asciiTheme="minorHAnsi" w:hAnsiTheme="minorHAnsi" w:cstheme="minorHAnsi"/>
          <w:sz w:val="22"/>
          <w:szCs w:val="22"/>
        </w:rPr>
      </w:pPr>
    </w:p>
    <w:p w14:paraId="0B74783F" w14:textId="21E8BB1F" w:rsidR="00EF5017" w:rsidRPr="00C1282A" w:rsidRDefault="006F410D" w:rsidP="00EF5017">
      <w:pPr>
        <w:pStyle w:val="Default"/>
        <w:rPr>
          <w:rFonts w:asciiTheme="minorHAnsi" w:hAnsiTheme="minorHAnsi" w:cstheme="minorHAnsi"/>
          <w:sz w:val="22"/>
          <w:szCs w:val="22"/>
        </w:rPr>
      </w:pPr>
      <w:r w:rsidRPr="00C1282A">
        <w:rPr>
          <w:rFonts w:asciiTheme="minorHAnsi" w:hAnsiTheme="minorHAnsi" w:cstheme="minorHAnsi"/>
          <w:sz w:val="22"/>
          <w:szCs w:val="22"/>
        </w:rPr>
        <w:t xml:space="preserve">To the </w:t>
      </w:r>
      <w:r w:rsidR="00F07234" w:rsidRPr="00C1282A">
        <w:rPr>
          <w:rFonts w:asciiTheme="minorHAnsi" w:hAnsiTheme="minorHAnsi" w:cstheme="minorHAnsi"/>
          <w:sz w:val="22"/>
          <w:szCs w:val="22"/>
        </w:rPr>
        <w:t>Faculty Search Committee</w:t>
      </w:r>
      <w:r w:rsidR="00A44D28" w:rsidRPr="00C1282A">
        <w:rPr>
          <w:rFonts w:asciiTheme="minorHAnsi" w:hAnsiTheme="minorHAnsi" w:cstheme="minorHAnsi"/>
          <w:sz w:val="22"/>
          <w:szCs w:val="22"/>
        </w:rPr>
        <w:t>:</w:t>
      </w:r>
    </w:p>
    <w:p w14:paraId="68DA86B7" w14:textId="77777777" w:rsidR="00A44D28" w:rsidRPr="00C1282A" w:rsidRDefault="00A44D28" w:rsidP="00EF5017">
      <w:pPr>
        <w:pStyle w:val="Default"/>
        <w:rPr>
          <w:rFonts w:asciiTheme="minorHAnsi" w:hAnsiTheme="minorHAnsi" w:cstheme="minorHAnsi"/>
          <w:sz w:val="22"/>
          <w:szCs w:val="22"/>
        </w:rPr>
      </w:pPr>
    </w:p>
    <w:p w14:paraId="0E35B4CC" w14:textId="208D5535" w:rsidR="00EF5017" w:rsidRPr="00C1282A" w:rsidRDefault="00EF5017" w:rsidP="0053633D">
      <w:pPr>
        <w:rPr>
          <w:rFonts w:asciiTheme="minorHAnsi" w:hAnsiTheme="minorHAnsi" w:cstheme="minorHAnsi"/>
        </w:rPr>
      </w:pPr>
      <w:r w:rsidRPr="00C1282A">
        <w:rPr>
          <w:rFonts w:asciiTheme="minorHAnsi" w:hAnsiTheme="minorHAnsi" w:cstheme="minorHAnsi"/>
          <w:sz w:val="22"/>
          <w:szCs w:val="22"/>
        </w:rPr>
        <w:t xml:space="preserve">It is my great pleasure to </w:t>
      </w:r>
      <w:r w:rsidR="003B73F1" w:rsidRPr="00C1282A">
        <w:rPr>
          <w:rFonts w:asciiTheme="minorHAnsi" w:hAnsiTheme="minorHAnsi" w:cstheme="minorHAnsi"/>
          <w:sz w:val="22"/>
          <w:szCs w:val="22"/>
        </w:rPr>
        <w:t>recommend</w:t>
      </w:r>
      <w:r w:rsidRPr="00C1282A">
        <w:rPr>
          <w:rFonts w:asciiTheme="minorHAnsi" w:hAnsiTheme="minorHAnsi" w:cstheme="minorHAnsi"/>
          <w:sz w:val="22"/>
          <w:szCs w:val="22"/>
        </w:rPr>
        <w:t xml:space="preserve"> </w:t>
      </w:r>
      <w:r w:rsidR="00F07234" w:rsidRPr="00C1282A">
        <w:rPr>
          <w:rFonts w:asciiTheme="minorHAnsi" w:hAnsiTheme="minorHAnsi" w:cstheme="minorHAnsi"/>
          <w:sz w:val="22"/>
          <w:szCs w:val="22"/>
        </w:rPr>
        <w:t xml:space="preserve">Dr. </w:t>
      </w:r>
      <w:r w:rsidRPr="00C1282A">
        <w:rPr>
          <w:rFonts w:asciiTheme="minorHAnsi" w:hAnsiTheme="minorHAnsi" w:cstheme="minorHAnsi"/>
          <w:sz w:val="22"/>
          <w:szCs w:val="22"/>
        </w:rPr>
        <w:t xml:space="preserve">Mert Hidayetoglu </w:t>
      </w:r>
      <w:r w:rsidR="00102057" w:rsidRPr="00C1282A">
        <w:rPr>
          <w:rFonts w:asciiTheme="minorHAnsi" w:hAnsiTheme="minorHAnsi" w:cstheme="minorHAnsi"/>
          <w:sz w:val="22"/>
          <w:szCs w:val="22"/>
        </w:rPr>
        <w:t xml:space="preserve">for </w:t>
      </w:r>
      <w:r w:rsidR="003B73F1" w:rsidRPr="00C1282A">
        <w:rPr>
          <w:rFonts w:asciiTheme="minorHAnsi" w:hAnsiTheme="minorHAnsi" w:cstheme="minorHAnsi"/>
          <w:sz w:val="22"/>
          <w:szCs w:val="22"/>
        </w:rPr>
        <w:t xml:space="preserve">an Assistant Professor position </w:t>
      </w:r>
      <w:del w:id="0" w:author="Hidayetoglu, Mert" w:date="2023-12-31T18:20:00Z">
        <w:r w:rsidR="003B73F1" w:rsidRPr="00C1282A" w:rsidDel="00155FB7">
          <w:rPr>
            <w:rFonts w:asciiTheme="minorHAnsi" w:hAnsiTheme="minorHAnsi" w:cstheme="minorHAnsi"/>
            <w:sz w:val="22"/>
            <w:szCs w:val="22"/>
          </w:rPr>
          <w:delText xml:space="preserve">at </w:delText>
        </w:r>
      </w:del>
      <w:ins w:id="1" w:author="Hidayetoglu, Mert" w:date="2023-12-31T18:20:00Z">
        <w:r w:rsidR="00155FB7">
          <w:rPr>
            <w:rFonts w:asciiTheme="minorHAnsi" w:hAnsiTheme="minorHAnsi" w:cstheme="minorHAnsi"/>
            <w:sz w:val="22"/>
            <w:szCs w:val="22"/>
          </w:rPr>
          <w:t>in</w:t>
        </w:r>
        <w:r w:rsidR="00155FB7" w:rsidRPr="00C1282A">
          <w:rPr>
            <w:rFonts w:asciiTheme="minorHAnsi" w:hAnsiTheme="minorHAnsi" w:cstheme="minorHAnsi"/>
            <w:sz w:val="22"/>
            <w:szCs w:val="22"/>
          </w:rPr>
          <w:t xml:space="preserve"> </w:t>
        </w:r>
      </w:ins>
      <w:r w:rsidR="003B73F1" w:rsidRPr="00C1282A">
        <w:rPr>
          <w:rFonts w:asciiTheme="minorHAnsi" w:hAnsiTheme="minorHAnsi" w:cstheme="minorHAnsi"/>
          <w:sz w:val="22"/>
          <w:szCs w:val="22"/>
        </w:rPr>
        <w:t>your department</w:t>
      </w:r>
      <w:r w:rsidRPr="00C1282A">
        <w:rPr>
          <w:rFonts w:asciiTheme="minorHAnsi" w:hAnsiTheme="minorHAnsi" w:cstheme="minorHAnsi"/>
          <w:sz w:val="22"/>
          <w:szCs w:val="22"/>
        </w:rPr>
        <w:t xml:space="preserve">. Mert has demonstrated </w:t>
      </w:r>
      <w:r w:rsidR="008F41C6">
        <w:rPr>
          <w:rFonts w:asciiTheme="minorHAnsi" w:hAnsiTheme="minorHAnsi" w:cstheme="minorHAnsi"/>
          <w:sz w:val="22"/>
          <w:szCs w:val="22"/>
        </w:rPr>
        <w:t>exceptional</w:t>
      </w:r>
      <w:r w:rsidRPr="00C1282A">
        <w:rPr>
          <w:rFonts w:asciiTheme="minorHAnsi" w:hAnsiTheme="minorHAnsi" w:cstheme="minorHAnsi"/>
          <w:sz w:val="22"/>
          <w:szCs w:val="22"/>
        </w:rPr>
        <w:t xml:space="preserve"> research </w:t>
      </w:r>
      <w:r w:rsidR="00221BB8" w:rsidRPr="00C1282A">
        <w:rPr>
          <w:rFonts w:asciiTheme="minorHAnsi" w:hAnsiTheme="minorHAnsi" w:cstheme="minorHAnsi"/>
          <w:sz w:val="22"/>
          <w:szCs w:val="22"/>
        </w:rPr>
        <w:t>abilities,</w:t>
      </w:r>
      <w:r w:rsidRPr="00C1282A">
        <w:rPr>
          <w:rFonts w:asciiTheme="minorHAnsi" w:hAnsiTheme="minorHAnsi" w:cstheme="minorHAnsi"/>
          <w:sz w:val="22"/>
          <w:szCs w:val="22"/>
        </w:rPr>
        <w:t xml:space="preserve"> and</w:t>
      </w:r>
      <w:r w:rsidR="004E3309" w:rsidRPr="00C1282A">
        <w:rPr>
          <w:rFonts w:asciiTheme="minorHAnsi" w:hAnsiTheme="minorHAnsi" w:cstheme="minorHAnsi"/>
          <w:sz w:val="22"/>
          <w:szCs w:val="22"/>
        </w:rPr>
        <w:t xml:space="preserve"> his Ph.D. thesis has already </w:t>
      </w:r>
      <w:r w:rsidRPr="00C1282A">
        <w:rPr>
          <w:rFonts w:asciiTheme="minorHAnsi" w:hAnsiTheme="minorHAnsi" w:cstheme="minorHAnsi"/>
          <w:sz w:val="22"/>
          <w:szCs w:val="22"/>
        </w:rPr>
        <w:t xml:space="preserve">made </w:t>
      </w:r>
      <w:del w:id="2" w:author="Hidayetoglu, Mert" w:date="2023-12-31T18:21:00Z">
        <w:r w:rsidR="004E3309" w:rsidRPr="00C1282A" w:rsidDel="009C7F2D">
          <w:rPr>
            <w:rFonts w:asciiTheme="minorHAnsi" w:hAnsiTheme="minorHAnsi" w:cstheme="minorHAnsi"/>
            <w:sz w:val="22"/>
            <w:szCs w:val="22"/>
          </w:rPr>
          <w:delText xml:space="preserve">important </w:delText>
        </w:r>
      </w:del>
      <w:ins w:id="3" w:author="Hidayetoglu, Mert" w:date="2023-12-31T18:21:00Z">
        <w:r w:rsidR="009C7F2D">
          <w:rPr>
            <w:rFonts w:asciiTheme="minorHAnsi" w:hAnsiTheme="minorHAnsi" w:cstheme="minorHAnsi"/>
            <w:sz w:val="22"/>
            <w:szCs w:val="22"/>
          </w:rPr>
          <w:t>significant</w:t>
        </w:r>
        <w:r w:rsidR="009C7F2D" w:rsidRPr="00C1282A">
          <w:rPr>
            <w:rFonts w:asciiTheme="minorHAnsi" w:hAnsiTheme="minorHAnsi" w:cstheme="minorHAnsi"/>
            <w:sz w:val="22"/>
            <w:szCs w:val="22"/>
          </w:rPr>
          <w:t xml:space="preserve"> </w:t>
        </w:r>
      </w:ins>
      <w:r w:rsidR="004E3309" w:rsidRPr="00C1282A">
        <w:rPr>
          <w:rFonts w:asciiTheme="minorHAnsi" w:hAnsiTheme="minorHAnsi" w:cstheme="minorHAnsi"/>
          <w:sz w:val="22"/>
          <w:szCs w:val="22"/>
        </w:rPr>
        <w:t xml:space="preserve">contributions to the </w:t>
      </w:r>
      <w:r w:rsidR="006F410D" w:rsidRPr="00C1282A">
        <w:rPr>
          <w:rFonts w:asciiTheme="minorHAnsi" w:hAnsiTheme="minorHAnsi" w:cstheme="minorHAnsi"/>
          <w:sz w:val="22"/>
          <w:szCs w:val="22"/>
        </w:rPr>
        <w:t xml:space="preserve">high-performance computing (HPC) </w:t>
      </w:r>
      <w:r w:rsidR="00F91450" w:rsidRPr="00C1282A">
        <w:rPr>
          <w:rFonts w:asciiTheme="minorHAnsi" w:hAnsiTheme="minorHAnsi" w:cstheme="minorHAnsi"/>
          <w:sz w:val="22"/>
          <w:szCs w:val="22"/>
        </w:rPr>
        <w:t xml:space="preserve">community </w:t>
      </w:r>
      <w:r w:rsidR="004E3309" w:rsidRPr="00C1282A">
        <w:rPr>
          <w:rFonts w:asciiTheme="minorHAnsi" w:hAnsiTheme="minorHAnsi" w:cstheme="minorHAnsi"/>
          <w:sz w:val="22"/>
          <w:szCs w:val="22"/>
        </w:rPr>
        <w:t>and beyond</w:t>
      </w:r>
      <w:r w:rsidRPr="00C1282A">
        <w:rPr>
          <w:rFonts w:asciiTheme="minorHAnsi" w:hAnsiTheme="minorHAnsi" w:cstheme="minorHAnsi"/>
          <w:sz w:val="22"/>
          <w:szCs w:val="22"/>
        </w:rPr>
        <w:t>.</w:t>
      </w:r>
      <w:r w:rsidR="00A44D28" w:rsidRPr="00C1282A">
        <w:rPr>
          <w:rFonts w:asciiTheme="minorHAnsi" w:hAnsiTheme="minorHAnsi" w:cstheme="minorHAnsi"/>
          <w:sz w:val="22"/>
          <w:szCs w:val="22"/>
        </w:rPr>
        <w:t xml:space="preserve"> </w:t>
      </w:r>
      <w:del w:id="4" w:author="Hidayetoglu, Mert" w:date="2023-12-31T19:21:00Z">
        <w:r w:rsidR="00B70E38" w:rsidDel="00832155">
          <w:rPr>
            <w:rFonts w:asciiTheme="minorHAnsi" w:hAnsiTheme="minorHAnsi" w:cstheme="minorHAnsi"/>
            <w:sz w:val="22"/>
            <w:szCs w:val="22"/>
          </w:rPr>
          <w:delText xml:space="preserve">After </w:delText>
        </w:r>
      </w:del>
      <w:ins w:id="5" w:author="Hidayetoglu, Mert" w:date="2023-12-31T19:21:00Z">
        <w:r w:rsidR="00832155">
          <w:rPr>
            <w:rFonts w:asciiTheme="minorHAnsi" w:hAnsiTheme="minorHAnsi" w:cstheme="minorHAnsi"/>
            <w:sz w:val="22"/>
            <w:szCs w:val="22"/>
          </w:rPr>
          <w:t>Since</w:t>
        </w:r>
        <w:r w:rsidR="00832155">
          <w:rPr>
            <w:rFonts w:asciiTheme="minorHAnsi" w:hAnsiTheme="minorHAnsi" w:cstheme="minorHAnsi"/>
            <w:sz w:val="22"/>
            <w:szCs w:val="22"/>
          </w:rPr>
          <w:t xml:space="preserve"> </w:t>
        </w:r>
      </w:ins>
      <w:r w:rsidR="00A44D28" w:rsidRPr="00C1282A">
        <w:rPr>
          <w:rFonts w:asciiTheme="minorHAnsi" w:hAnsiTheme="minorHAnsi" w:cstheme="minorHAnsi"/>
          <w:sz w:val="22"/>
          <w:szCs w:val="22"/>
        </w:rPr>
        <w:t xml:space="preserve">Mert </w:t>
      </w:r>
      <w:r w:rsidR="00B70E38">
        <w:rPr>
          <w:rFonts w:asciiTheme="minorHAnsi" w:hAnsiTheme="minorHAnsi" w:cstheme="minorHAnsi"/>
          <w:sz w:val="22"/>
          <w:szCs w:val="22"/>
        </w:rPr>
        <w:t xml:space="preserve">received </w:t>
      </w:r>
      <w:r w:rsidR="006F410D" w:rsidRPr="00C1282A">
        <w:rPr>
          <w:rFonts w:asciiTheme="minorHAnsi" w:hAnsiTheme="minorHAnsi" w:cstheme="minorHAnsi"/>
          <w:sz w:val="22"/>
          <w:szCs w:val="22"/>
        </w:rPr>
        <w:t>his Ph</w:t>
      </w:r>
      <w:r w:rsidR="00B70E38">
        <w:rPr>
          <w:rFonts w:asciiTheme="minorHAnsi" w:hAnsiTheme="minorHAnsi" w:cstheme="minorHAnsi"/>
          <w:sz w:val="22"/>
          <w:szCs w:val="22"/>
        </w:rPr>
        <w:t>.</w:t>
      </w:r>
      <w:r w:rsidR="006F410D" w:rsidRPr="00C1282A">
        <w:rPr>
          <w:rFonts w:asciiTheme="minorHAnsi" w:hAnsiTheme="minorHAnsi" w:cstheme="minorHAnsi"/>
          <w:sz w:val="22"/>
          <w:szCs w:val="22"/>
        </w:rPr>
        <w:t>D</w:t>
      </w:r>
      <w:r w:rsidR="00B70E38">
        <w:rPr>
          <w:rFonts w:asciiTheme="minorHAnsi" w:hAnsiTheme="minorHAnsi" w:cstheme="minorHAnsi"/>
          <w:sz w:val="22"/>
          <w:szCs w:val="22"/>
        </w:rPr>
        <w:t>.</w:t>
      </w:r>
      <w:r w:rsidR="006F410D" w:rsidRPr="00C1282A">
        <w:rPr>
          <w:rFonts w:asciiTheme="minorHAnsi" w:hAnsiTheme="minorHAnsi" w:cstheme="minorHAnsi"/>
          <w:sz w:val="22"/>
          <w:szCs w:val="22"/>
        </w:rPr>
        <w:t xml:space="preserve"> </w:t>
      </w:r>
      <w:del w:id="6" w:author="Hidayetoglu, Mert" w:date="2023-12-31T19:32:00Z">
        <w:r w:rsidR="006F410D" w:rsidRPr="00C1282A" w:rsidDel="00832155">
          <w:rPr>
            <w:rFonts w:asciiTheme="minorHAnsi" w:hAnsiTheme="minorHAnsi" w:cstheme="minorHAnsi"/>
            <w:sz w:val="22"/>
            <w:szCs w:val="22"/>
          </w:rPr>
          <w:delText xml:space="preserve">degree </w:delText>
        </w:r>
      </w:del>
      <w:r w:rsidR="006F410D" w:rsidRPr="00C1282A">
        <w:rPr>
          <w:rFonts w:asciiTheme="minorHAnsi" w:hAnsiTheme="minorHAnsi" w:cstheme="minorHAnsi"/>
          <w:sz w:val="22"/>
          <w:szCs w:val="22"/>
        </w:rPr>
        <w:t xml:space="preserve">in July </w:t>
      </w:r>
      <w:r w:rsidR="00BF11CB" w:rsidRPr="00C1282A">
        <w:rPr>
          <w:rFonts w:asciiTheme="minorHAnsi" w:hAnsiTheme="minorHAnsi" w:cstheme="minorHAnsi"/>
          <w:sz w:val="22"/>
          <w:szCs w:val="22"/>
        </w:rPr>
        <w:t xml:space="preserve">2022, </w:t>
      </w:r>
      <w:r w:rsidR="006B2AA1" w:rsidRPr="00C1282A">
        <w:rPr>
          <w:rFonts w:asciiTheme="minorHAnsi" w:hAnsiTheme="minorHAnsi" w:cstheme="minorHAnsi"/>
          <w:sz w:val="22"/>
          <w:szCs w:val="22"/>
        </w:rPr>
        <w:t xml:space="preserve">he </w:t>
      </w:r>
      <w:r w:rsidR="008F41C6">
        <w:rPr>
          <w:rFonts w:asciiTheme="minorHAnsi" w:hAnsiTheme="minorHAnsi" w:cstheme="minorHAnsi"/>
          <w:sz w:val="22"/>
          <w:szCs w:val="22"/>
        </w:rPr>
        <w:t xml:space="preserve">has been </w:t>
      </w:r>
      <w:r w:rsidR="006B2AA1" w:rsidRPr="00C1282A">
        <w:rPr>
          <w:rFonts w:asciiTheme="minorHAnsi" w:hAnsiTheme="minorHAnsi" w:cstheme="minorHAnsi"/>
          <w:sz w:val="22"/>
          <w:szCs w:val="22"/>
        </w:rPr>
        <w:t xml:space="preserve">a postdoctoral scholar at Stanford University. </w:t>
      </w:r>
      <w:r w:rsidR="0079275E" w:rsidRPr="00C1282A">
        <w:rPr>
          <w:rFonts w:asciiTheme="minorHAnsi" w:hAnsiTheme="minorHAnsi" w:cstheme="minorHAnsi"/>
          <w:sz w:val="22"/>
          <w:szCs w:val="22"/>
        </w:rPr>
        <w:t>My professional relationship with Mert as his Ph.D. thesis</w:t>
      </w:r>
      <w:r w:rsidR="00280934" w:rsidRPr="00C1282A">
        <w:rPr>
          <w:rFonts w:asciiTheme="minorHAnsi" w:hAnsiTheme="minorHAnsi" w:cstheme="minorHAnsi"/>
          <w:sz w:val="22"/>
          <w:szCs w:val="22"/>
        </w:rPr>
        <w:t xml:space="preserve"> advisor </w:t>
      </w:r>
      <w:r w:rsidR="002127F2" w:rsidRPr="00C1282A">
        <w:rPr>
          <w:rFonts w:asciiTheme="minorHAnsi" w:hAnsiTheme="minorHAnsi" w:cstheme="minorHAnsi"/>
        </w:rPr>
        <w:t xml:space="preserve">has given me profound insight into his exceptional talents, innovative research approaches, </w:t>
      </w:r>
      <w:r w:rsidR="00515996" w:rsidRPr="00C1282A">
        <w:rPr>
          <w:rFonts w:asciiTheme="minorHAnsi" w:hAnsiTheme="minorHAnsi" w:cstheme="minorHAnsi"/>
        </w:rPr>
        <w:t>outstanding research skills</w:t>
      </w:r>
      <w:r w:rsidR="0053633D" w:rsidRPr="00C1282A">
        <w:rPr>
          <w:rFonts w:asciiTheme="minorHAnsi" w:hAnsiTheme="minorHAnsi" w:cstheme="minorHAnsi"/>
        </w:rPr>
        <w:t xml:space="preserve"> </w:t>
      </w:r>
      <w:r w:rsidR="002127F2" w:rsidRPr="00C1282A">
        <w:rPr>
          <w:rFonts w:asciiTheme="minorHAnsi" w:hAnsiTheme="minorHAnsi" w:cstheme="minorHAnsi"/>
        </w:rPr>
        <w:t>and his</w:t>
      </w:r>
      <w:r w:rsidR="00153A51" w:rsidRPr="00C1282A">
        <w:rPr>
          <w:rFonts w:asciiTheme="minorHAnsi" w:hAnsiTheme="minorHAnsi" w:cstheme="minorHAnsi"/>
        </w:rPr>
        <w:t xml:space="preserve"> passion to advance the </w:t>
      </w:r>
      <w:r w:rsidR="00A912EF" w:rsidRPr="00C1282A">
        <w:rPr>
          <w:rFonts w:asciiTheme="minorHAnsi" w:hAnsiTheme="minorHAnsi" w:cstheme="minorHAnsi"/>
        </w:rPr>
        <w:t xml:space="preserve">capabilities and </w:t>
      </w:r>
      <w:r w:rsidR="0053633D" w:rsidRPr="00C1282A">
        <w:rPr>
          <w:rFonts w:asciiTheme="minorHAnsi" w:hAnsiTheme="minorHAnsi" w:cstheme="minorHAnsi"/>
        </w:rPr>
        <w:t>applications</w:t>
      </w:r>
      <w:r w:rsidR="00A912EF" w:rsidRPr="00C1282A">
        <w:rPr>
          <w:rFonts w:asciiTheme="minorHAnsi" w:hAnsiTheme="minorHAnsi" w:cstheme="minorHAnsi"/>
        </w:rPr>
        <w:t xml:space="preserve"> of HPC system</w:t>
      </w:r>
      <w:r w:rsidR="008F41C6">
        <w:rPr>
          <w:rFonts w:asciiTheme="minorHAnsi" w:hAnsiTheme="minorHAnsi" w:cstheme="minorHAnsi"/>
        </w:rPr>
        <w:t>s</w:t>
      </w:r>
      <w:r w:rsidR="002127F2" w:rsidRPr="00C1282A">
        <w:rPr>
          <w:rFonts w:asciiTheme="minorHAnsi" w:hAnsiTheme="minorHAnsi" w:cstheme="minorHAnsi"/>
        </w:rPr>
        <w:t>.</w:t>
      </w:r>
    </w:p>
    <w:p w14:paraId="3D65BA85" w14:textId="77777777" w:rsidR="00EF5017" w:rsidRPr="000B6585" w:rsidRDefault="00EF5017" w:rsidP="00EF5017">
      <w:pPr>
        <w:pStyle w:val="Default"/>
        <w:jc w:val="both"/>
        <w:rPr>
          <w:sz w:val="22"/>
          <w:szCs w:val="22"/>
        </w:rPr>
      </w:pPr>
    </w:p>
    <w:p w14:paraId="59B90767" w14:textId="026DE41D" w:rsidR="0044608F" w:rsidRPr="00105BDE" w:rsidRDefault="0044608F" w:rsidP="0044608F">
      <w:pPr>
        <w:pStyle w:val="Default"/>
        <w:jc w:val="both"/>
        <w:rPr>
          <w:rFonts w:asciiTheme="minorHAnsi" w:hAnsiTheme="minorHAnsi" w:cstheme="minorHAnsi"/>
          <w:sz w:val="22"/>
          <w:szCs w:val="22"/>
        </w:rPr>
      </w:pPr>
      <w:r w:rsidRPr="00105BDE">
        <w:rPr>
          <w:rFonts w:asciiTheme="minorHAnsi" w:hAnsiTheme="minorHAnsi" w:cstheme="minorHAnsi"/>
          <w:sz w:val="22"/>
          <w:szCs w:val="22"/>
        </w:rPr>
        <w:t>Mert</w:t>
      </w:r>
      <w:r w:rsidR="006F410D" w:rsidRPr="00105BDE">
        <w:rPr>
          <w:rFonts w:asciiTheme="minorHAnsi" w:hAnsiTheme="minorHAnsi" w:cstheme="minorHAnsi"/>
          <w:sz w:val="22"/>
          <w:szCs w:val="22"/>
        </w:rPr>
        <w:t xml:space="preserve">’s </w:t>
      </w:r>
      <w:r w:rsidR="006A5119" w:rsidRPr="00105BDE">
        <w:rPr>
          <w:rFonts w:asciiTheme="minorHAnsi" w:hAnsiTheme="minorHAnsi" w:cstheme="minorHAnsi"/>
          <w:sz w:val="22"/>
          <w:szCs w:val="22"/>
        </w:rPr>
        <w:t xml:space="preserve">Ph.D. </w:t>
      </w:r>
      <w:r w:rsidR="006F410D" w:rsidRPr="00105BDE">
        <w:rPr>
          <w:rFonts w:asciiTheme="minorHAnsi" w:hAnsiTheme="minorHAnsi" w:cstheme="minorHAnsi"/>
          <w:sz w:val="22"/>
          <w:szCs w:val="22"/>
        </w:rPr>
        <w:t>thesis is in</w:t>
      </w:r>
      <w:r w:rsidR="00D80A48" w:rsidRPr="00105BDE">
        <w:rPr>
          <w:rFonts w:asciiTheme="minorHAnsi" w:hAnsiTheme="minorHAnsi" w:cstheme="minorHAnsi"/>
          <w:sz w:val="22"/>
          <w:szCs w:val="22"/>
        </w:rPr>
        <w:t xml:space="preserve"> the field of</w:t>
      </w:r>
      <w:r w:rsidR="00EF5017" w:rsidRPr="00105BDE">
        <w:rPr>
          <w:rFonts w:asciiTheme="minorHAnsi" w:hAnsiTheme="minorHAnsi" w:cstheme="minorHAnsi"/>
          <w:sz w:val="22"/>
          <w:szCs w:val="22"/>
        </w:rPr>
        <w:t xml:space="preserve"> </w:t>
      </w:r>
      <w:r w:rsidR="00D82EF0" w:rsidRPr="00105BDE">
        <w:rPr>
          <w:rFonts w:asciiTheme="minorHAnsi" w:hAnsiTheme="minorHAnsi" w:cstheme="minorHAnsi"/>
          <w:sz w:val="22"/>
          <w:szCs w:val="22"/>
        </w:rPr>
        <w:t>large-</w:t>
      </w:r>
      <w:r w:rsidR="00EF5017" w:rsidRPr="00105BDE">
        <w:rPr>
          <w:rFonts w:asciiTheme="minorHAnsi" w:hAnsiTheme="minorHAnsi" w:cstheme="minorHAnsi"/>
          <w:sz w:val="22"/>
          <w:szCs w:val="22"/>
        </w:rPr>
        <w:t>scale</w:t>
      </w:r>
      <w:r w:rsidR="004E3309" w:rsidRPr="00105BDE">
        <w:rPr>
          <w:rFonts w:asciiTheme="minorHAnsi" w:hAnsiTheme="minorHAnsi" w:cstheme="minorHAnsi"/>
          <w:sz w:val="22"/>
          <w:szCs w:val="22"/>
        </w:rPr>
        <w:t xml:space="preserve"> </w:t>
      </w:r>
      <w:r w:rsidR="006F410D" w:rsidRPr="00105BDE">
        <w:rPr>
          <w:rFonts w:asciiTheme="minorHAnsi" w:hAnsiTheme="minorHAnsi" w:cstheme="minorHAnsi"/>
          <w:sz w:val="22"/>
          <w:szCs w:val="22"/>
        </w:rPr>
        <w:t>super</w:t>
      </w:r>
      <w:r w:rsidR="004E3309" w:rsidRPr="00105BDE">
        <w:rPr>
          <w:rFonts w:asciiTheme="minorHAnsi" w:hAnsiTheme="minorHAnsi" w:cstheme="minorHAnsi"/>
          <w:sz w:val="22"/>
          <w:szCs w:val="22"/>
        </w:rPr>
        <w:t>computing wit</w:t>
      </w:r>
      <w:r w:rsidR="0072289E" w:rsidRPr="00105BDE">
        <w:rPr>
          <w:rFonts w:asciiTheme="minorHAnsi" w:hAnsiTheme="minorHAnsi" w:cstheme="minorHAnsi"/>
          <w:sz w:val="22"/>
          <w:szCs w:val="22"/>
        </w:rPr>
        <w:t>h</w:t>
      </w:r>
      <w:ins w:id="7" w:author="Hidayetoglu, Mert" w:date="2023-12-31T18:22:00Z">
        <w:r w:rsidR="009C7F2D">
          <w:rPr>
            <w:rFonts w:asciiTheme="minorHAnsi" w:hAnsiTheme="minorHAnsi" w:cstheme="minorHAnsi"/>
            <w:sz w:val="22"/>
            <w:szCs w:val="22"/>
          </w:rPr>
          <w:t xml:space="preserve"> an</w:t>
        </w:r>
      </w:ins>
      <w:r w:rsidR="006F410D" w:rsidRPr="00105BDE">
        <w:rPr>
          <w:rFonts w:asciiTheme="minorHAnsi" w:hAnsiTheme="minorHAnsi" w:cstheme="minorHAnsi"/>
          <w:sz w:val="22"/>
          <w:szCs w:val="22"/>
        </w:rPr>
        <w:t xml:space="preserve"> </w:t>
      </w:r>
      <w:r w:rsidR="004E3309" w:rsidRPr="00105BDE">
        <w:rPr>
          <w:rFonts w:asciiTheme="minorHAnsi" w:hAnsiTheme="minorHAnsi" w:cstheme="minorHAnsi"/>
          <w:sz w:val="22"/>
          <w:szCs w:val="22"/>
        </w:rPr>
        <w:t>emphasis on</w:t>
      </w:r>
      <w:r w:rsidR="00EF5017" w:rsidRPr="00105BDE">
        <w:rPr>
          <w:rFonts w:asciiTheme="minorHAnsi" w:hAnsiTheme="minorHAnsi" w:cstheme="minorHAnsi"/>
          <w:sz w:val="22"/>
          <w:szCs w:val="22"/>
        </w:rPr>
        <w:t xml:space="preserve"> </w:t>
      </w:r>
      <w:del w:id="8" w:author="Hidayetoglu, Mert" w:date="2023-12-31T18:22:00Z">
        <w:r w:rsidR="00D82EF0" w:rsidRPr="00105BDE" w:rsidDel="009C7F2D">
          <w:rPr>
            <w:rFonts w:asciiTheme="minorHAnsi" w:hAnsiTheme="minorHAnsi" w:cstheme="minorHAnsi"/>
            <w:sz w:val="22"/>
            <w:szCs w:val="22"/>
          </w:rPr>
          <w:delText xml:space="preserve">large-scale </w:delText>
        </w:r>
        <w:r w:rsidR="006F410D" w:rsidRPr="00105BDE" w:rsidDel="009C7F2D">
          <w:rPr>
            <w:rFonts w:asciiTheme="minorHAnsi" w:hAnsiTheme="minorHAnsi" w:cstheme="minorHAnsi"/>
            <w:sz w:val="22"/>
            <w:szCs w:val="22"/>
          </w:rPr>
          <w:delText>image reconstruction</w:delText>
        </w:r>
        <w:r w:rsidR="0072289E" w:rsidRPr="00105BDE" w:rsidDel="009C7F2D">
          <w:rPr>
            <w:rFonts w:asciiTheme="minorHAnsi" w:hAnsiTheme="minorHAnsi" w:cstheme="minorHAnsi"/>
            <w:sz w:val="22"/>
            <w:szCs w:val="22"/>
          </w:rPr>
          <w:delText xml:space="preserve"> applications</w:delText>
        </w:r>
      </w:del>
      <w:ins w:id="9" w:author="Hidayetoglu, Mert" w:date="2023-12-31T18:22:00Z">
        <w:r w:rsidR="009C7F2D">
          <w:rPr>
            <w:rFonts w:asciiTheme="minorHAnsi" w:hAnsiTheme="minorHAnsi" w:cstheme="minorHAnsi"/>
            <w:sz w:val="22"/>
            <w:szCs w:val="22"/>
          </w:rPr>
          <w:t>solving inverse problems in computational imaging</w:t>
        </w:r>
      </w:ins>
      <w:r w:rsidR="00EF5017" w:rsidRPr="00105BDE">
        <w:rPr>
          <w:rFonts w:asciiTheme="minorHAnsi" w:hAnsiTheme="minorHAnsi" w:cstheme="minorHAnsi"/>
          <w:sz w:val="22"/>
          <w:szCs w:val="22"/>
        </w:rPr>
        <w:t xml:space="preserve">. </w:t>
      </w:r>
      <w:r w:rsidR="00105BDE" w:rsidRPr="00105BDE">
        <w:rPr>
          <w:rFonts w:asciiTheme="minorHAnsi" w:hAnsiTheme="minorHAnsi" w:cstheme="minorHAnsi"/>
          <w:sz w:val="22"/>
          <w:szCs w:val="22"/>
        </w:rPr>
        <w:t>He</w:t>
      </w:r>
      <w:r w:rsidR="00EF5017" w:rsidRPr="00105BDE">
        <w:rPr>
          <w:rFonts w:asciiTheme="minorHAnsi" w:hAnsiTheme="minorHAnsi" w:cstheme="minorHAnsi"/>
          <w:sz w:val="22"/>
          <w:szCs w:val="22"/>
        </w:rPr>
        <w:t xml:space="preserve"> has a rare combination of </w:t>
      </w:r>
      <w:del w:id="10" w:author="Hidayetoglu, Mert" w:date="2023-12-31T18:22:00Z">
        <w:r w:rsidR="00EF5017" w:rsidRPr="00105BDE" w:rsidDel="009C7F2D">
          <w:rPr>
            <w:rFonts w:asciiTheme="minorHAnsi" w:hAnsiTheme="minorHAnsi" w:cstheme="minorHAnsi"/>
            <w:sz w:val="22"/>
            <w:szCs w:val="22"/>
          </w:rPr>
          <w:delText xml:space="preserve">strong </w:delText>
        </w:r>
      </w:del>
      <w:ins w:id="11" w:author="Hidayetoglu, Mert" w:date="2023-12-31T18:22:00Z">
        <w:r w:rsidR="009C7F2D">
          <w:rPr>
            <w:rFonts w:asciiTheme="minorHAnsi" w:hAnsiTheme="minorHAnsi" w:cstheme="minorHAnsi"/>
            <w:sz w:val="22"/>
            <w:szCs w:val="22"/>
          </w:rPr>
          <w:t>solid</w:t>
        </w:r>
        <w:r w:rsidR="009C7F2D" w:rsidRPr="00105BDE">
          <w:rPr>
            <w:rFonts w:asciiTheme="minorHAnsi" w:hAnsiTheme="minorHAnsi" w:cstheme="minorHAnsi"/>
            <w:sz w:val="22"/>
            <w:szCs w:val="22"/>
          </w:rPr>
          <w:t xml:space="preserve"> </w:t>
        </w:r>
      </w:ins>
      <w:r w:rsidR="00EF5017" w:rsidRPr="00105BDE">
        <w:rPr>
          <w:rFonts w:asciiTheme="minorHAnsi" w:hAnsiTheme="minorHAnsi" w:cstheme="minorHAnsi"/>
          <w:sz w:val="22"/>
          <w:szCs w:val="22"/>
        </w:rPr>
        <w:t>expertise in mathematical physics</w:t>
      </w:r>
      <w:r w:rsidR="008A17B4" w:rsidRPr="00105BDE">
        <w:rPr>
          <w:rFonts w:asciiTheme="minorHAnsi" w:hAnsiTheme="minorHAnsi" w:cstheme="minorHAnsi"/>
          <w:sz w:val="22"/>
          <w:szCs w:val="22"/>
        </w:rPr>
        <w:t xml:space="preserve">, </w:t>
      </w:r>
      <w:r w:rsidR="00F4761D" w:rsidRPr="00105BDE">
        <w:rPr>
          <w:rFonts w:asciiTheme="minorHAnsi" w:hAnsiTheme="minorHAnsi" w:cstheme="minorHAnsi"/>
          <w:sz w:val="22"/>
          <w:szCs w:val="22"/>
        </w:rPr>
        <w:t xml:space="preserve">parallel </w:t>
      </w:r>
      <w:r w:rsidR="000B7225" w:rsidRPr="00105BDE">
        <w:rPr>
          <w:rFonts w:asciiTheme="minorHAnsi" w:hAnsiTheme="minorHAnsi" w:cstheme="minorHAnsi"/>
          <w:sz w:val="22"/>
          <w:szCs w:val="22"/>
        </w:rPr>
        <w:t>algorithms,</w:t>
      </w:r>
      <w:r w:rsidR="00EF5017" w:rsidRPr="00105BDE">
        <w:rPr>
          <w:rFonts w:asciiTheme="minorHAnsi" w:hAnsiTheme="minorHAnsi" w:cstheme="minorHAnsi"/>
          <w:sz w:val="22"/>
          <w:szCs w:val="22"/>
        </w:rPr>
        <w:t xml:space="preserve"> and parallel computing</w:t>
      </w:r>
      <w:r w:rsidR="00F36697" w:rsidRPr="00105BDE">
        <w:rPr>
          <w:rFonts w:asciiTheme="minorHAnsi" w:hAnsiTheme="minorHAnsi" w:cstheme="minorHAnsi"/>
          <w:sz w:val="22"/>
          <w:szCs w:val="22"/>
        </w:rPr>
        <w:t xml:space="preserve"> software infrastructure</w:t>
      </w:r>
      <w:r w:rsidR="00EF5017" w:rsidRPr="00105BDE">
        <w:rPr>
          <w:rFonts w:asciiTheme="minorHAnsi" w:hAnsiTheme="minorHAnsi" w:cstheme="minorHAnsi"/>
          <w:sz w:val="22"/>
          <w:szCs w:val="22"/>
        </w:rPr>
        <w:t xml:space="preserve">. He </w:t>
      </w:r>
      <w:r w:rsidR="00D82EF0" w:rsidRPr="00105BDE">
        <w:rPr>
          <w:rFonts w:asciiTheme="minorHAnsi" w:hAnsiTheme="minorHAnsi" w:cstheme="minorHAnsi"/>
          <w:sz w:val="22"/>
          <w:szCs w:val="22"/>
        </w:rPr>
        <w:t xml:space="preserve">has </w:t>
      </w:r>
      <w:r w:rsidR="00EF5017" w:rsidRPr="00105BDE">
        <w:rPr>
          <w:rFonts w:asciiTheme="minorHAnsi" w:hAnsiTheme="minorHAnsi" w:cstheme="minorHAnsi"/>
          <w:sz w:val="22"/>
          <w:szCs w:val="22"/>
        </w:rPr>
        <w:t>well-positioned himself to tackle the computatio</w:t>
      </w:r>
      <w:r w:rsidR="00265F7F" w:rsidRPr="00105BDE">
        <w:rPr>
          <w:rFonts w:asciiTheme="minorHAnsi" w:hAnsiTheme="minorHAnsi" w:cstheme="minorHAnsi"/>
          <w:sz w:val="22"/>
          <w:szCs w:val="22"/>
        </w:rPr>
        <w:t xml:space="preserve">n </w:t>
      </w:r>
      <w:r w:rsidR="00C616D0" w:rsidRPr="00105BDE">
        <w:rPr>
          <w:rFonts w:asciiTheme="minorHAnsi" w:hAnsiTheme="minorHAnsi" w:cstheme="minorHAnsi"/>
          <w:sz w:val="22"/>
          <w:szCs w:val="22"/>
        </w:rPr>
        <w:t>and commun</w:t>
      </w:r>
      <w:r w:rsidR="00C60B2C" w:rsidRPr="00105BDE">
        <w:rPr>
          <w:rFonts w:asciiTheme="minorHAnsi" w:hAnsiTheme="minorHAnsi" w:cstheme="minorHAnsi"/>
          <w:sz w:val="22"/>
          <w:szCs w:val="22"/>
        </w:rPr>
        <w:t>ication</w:t>
      </w:r>
      <w:r w:rsidR="00EF5017" w:rsidRPr="00105BDE">
        <w:rPr>
          <w:rFonts w:asciiTheme="minorHAnsi" w:hAnsiTheme="minorHAnsi" w:cstheme="minorHAnsi"/>
          <w:sz w:val="22"/>
          <w:szCs w:val="22"/>
        </w:rPr>
        <w:t xml:space="preserve"> bottleneck</w:t>
      </w:r>
      <w:r w:rsidR="00C60B2C" w:rsidRPr="00105BDE">
        <w:rPr>
          <w:rFonts w:asciiTheme="minorHAnsi" w:hAnsiTheme="minorHAnsi" w:cstheme="minorHAnsi"/>
          <w:sz w:val="22"/>
          <w:szCs w:val="22"/>
        </w:rPr>
        <w:t>s</w:t>
      </w:r>
      <w:r w:rsidR="00EF5017" w:rsidRPr="00105BDE">
        <w:rPr>
          <w:rFonts w:asciiTheme="minorHAnsi" w:hAnsiTheme="minorHAnsi" w:cstheme="minorHAnsi"/>
          <w:sz w:val="22"/>
          <w:szCs w:val="22"/>
        </w:rPr>
        <w:t xml:space="preserve"> of</w:t>
      </w:r>
      <w:r w:rsidR="0034656E" w:rsidRPr="00105BDE">
        <w:rPr>
          <w:rFonts w:asciiTheme="minorHAnsi" w:hAnsiTheme="minorHAnsi" w:cstheme="minorHAnsi"/>
          <w:sz w:val="22"/>
          <w:szCs w:val="22"/>
        </w:rPr>
        <w:t xml:space="preserve"> applications such as</w:t>
      </w:r>
      <w:r w:rsidR="00EF5017" w:rsidRPr="00105BDE">
        <w:rPr>
          <w:rFonts w:asciiTheme="minorHAnsi" w:hAnsiTheme="minorHAnsi" w:cstheme="minorHAnsi"/>
          <w:sz w:val="22"/>
          <w:szCs w:val="22"/>
        </w:rPr>
        <w:t xml:space="preserve"> full-wave image reconstruction using fast algorithms </w:t>
      </w:r>
      <w:r w:rsidR="0012365C">
        <w:rPr>
          <w:rFonts w:asciiTheme="minorHAnsi" w:hAnsiTheme="minorHAnsi" w:cstheme="minorHAnsi"/>
          <w:sz w:val="22"/>
          <w:szCs w:val="22"/>
        </w:rPr>
        <w:t>running on</w:t>
      </w:r>
      <w:r w:rsidR="00EF5017" w:rsidRPr="00105BDE">
        <w:rPr>
          <w:rFonts w:asciiTheme="minorHAnsi" w:hAnsiTheme="minorHAnsi" w:cstheme="minorHAnsi"/>
          <w:sz w:val="22"/>
          <w:szCs w:val="22"/>
        </w:rPr>
        <w:t xml:space="preserve"> </w:t>
      </w:r>
      <w:r w:rsidR="00B67D24" w:rsidRPr="00105BDE">
        <w:rPr>
          <w:rFonts w:asciiTheme="minorHAnsi" w:hAnsiTheme="minorHAnsi" w:cstheme="minorHAnsi"/>
          <w:sz w:val="22"/>
          <w:szCs w:val="22"/>
        </w:rPr>
        <w:t xml:space="preserve">massively parallel </w:t>
      </w:r>
      <w:r w:rsidR="00931987">
        <w:rPr>
          <w:rFonts w:asciiTheme="minorHAnsi" w:hAnsiTheme="minorHAnsi" w:cstheme="minorHAnsi"/>
          <w:sz w:val="22"/>
          <w:szCs w:val="22"/>
        </w:rPr>
        <w:t>super</w:t>
      </w:r>
      <w:r w:rsidR="00B67D24" w:rsidRPr="00105BDE">
        <w:rPr>
          <w:rFonts w:asciiTheme="minorHAnsi" w:hAnsiTheme="minorHAnsi" w:cstheme="minorHAnsi"/>
          <w:sz w:val="22"/>
          <w:szCs w:val="22"/>
        </w:rPr>
        <w:t>computing systems.</w:t>
      </w:r>
      <w:r w:rsidR="00EF5017" w:rsidRPr="00105BDE">
        <w:rPr>
          <w:rFonts w:asciiTheme="minorHAnsi" w:hAnsiTheme="minorHAnsi" w:cstheme="minorHAnsi"/>
          <w:sz w:val="22"/>
          <w:szCs w:val="22"/>
        </w:rPr>
        <w:t xml:space="preserve"> </w:t>
      </w:r>
      <w:r w:rsidR="00DD6A30">
        <w:rPr>
          <w:rFonts w:asciiTheme="minorHAnsi" w:hAnsiTheme="minorHAnsi" w:cstheme="minorHAnsi"/>
          <w:sz w:val="22"/>
          <w:szCs w:val="22"/>
        </w:rPr>
        <w:t>His</w:t>
      </w:r>
      <w:r w:rsidR="00C7583C">
        <w:rPr>
          <w:rFonts w:asciiTheme="minorHAnsi" w:hAnsiTheme="minorHAnsi" w:cstheme="minorHAnsi"/>
          <w:sz w:val="22"/>
          <w:szCs w:val="22"/>
        </w:rPr>
        <w:t xml:space="preserve"> </w:t>
      </w:r>
      <w:r w:rsidR="00DD6A30">
        <w:rPr>
          <w:rFonts w:asciiTheme="minorHAnsi" w:hAnsiTheme="minorHAnsi" w:cstheme="minorHAnsi"/>
          <w:sz w:val="22"/>
          <w:szCs w:val="22"/>
        </w:rPr>
        <w:t xml:space="preserve">work pushes the </w:t>
      </w:r>
      <w:r w:rsidR="00040E08">
        <w:rPr>
          <w:rFonts w:asciiTheme="minorHAnsi" w:hAnsiTheme="minorHAnsi" w:cstheme="minorHAnsi"/>
          <w:sz w:val="22"/>
          <w:szCs w:val="22"/>
        </w:rPr>
        <w:t xml:space="preserve">frontiers </w:t>
      </w:r>
      <w:r w:rsidR="009E4407">
        <w:rPr>
          <w:rFonts w:asciiTheme="minorHAnsi" w:hAnsiTheme="minorHAnsi" w:cstheme="minorHAnsi"/>
          <w:sz w:val="22"/>
          <w:szCs w:val="22"/>
        </w:rPr>
        <w:t xml:space="preserve">of </w:t>
      </w:r>
      <w:r w:rsidR="0034656E" w:rsidRPr="00105BDE">
        <w:rPr>
          <w:rFonts w:asciiTheme="minorHAnsi" w:hAnsiTheme="minorHAnsi" w:cstheme="minorHAnsi"/>
          <w:sz w:val="22"/>
          <w:szCs w:val="22"/>
        </w:rPr>
        <w:t>both computer science and</w:t>
      </w:r>
      <w:r w:rsidR="006F410D" w:rsidRPr="00105BDE">
        <w:rPr>
          <w:rFonts w:asciiTheme="minorHAnsi" w:hAnsiTheme="minorHAnsi" w:cstheme="minorHAnsi"/>
          <w:sz w:val="22"/>
          <w:szCs w:val="22"/>
        </w:rPr>
        <w:t xml:space="preserve"> </w:t>
      </w:r>
      <w:r w:rsidR="00FE5B15">
        <w:rPr>
          <w:rFonts w:asciiTheme="minorHAnsi" w:hAnsiTheme="minorHAnsi" w:cstheme="minorHAnsi"/>
          <w:sz w:val="22"/>
          <w:szCs w:val="22"/>
        </w:rPr>
        <w:t>computational physics</w:t>
      </w:r>
      <w:r w:rsidR="0034656E" w:rsidRPr="00105BDE">
        <w:rPr>
          <w:rFonts w:asciiTheme="minorHAnsi" w:hAnsiTheme="minorHAnsi" w:cstheme="minorHAnsi"/>
          <w:sz w:val="22"/>
          <w:szCs w:val="22"/>
        </w:rPr>
        <w:t>.</w:t>
      </w:r>
      <w:r w:rsidR="00EF5017" w:rsidRPr="00105BDE">
        <w:rPr>
          <w:rFonts w:asciiTheme="minorHAnsi" w:hAnsiTheme="minorHAnsi" w:cstheme="minorHAnsi"/>
          <w:sz w:val="22"/>
          <w:szCs w:val="22"/>
        </w:rPr>
        <w:t xml:space="preserve"> </w:t>
      </w:r>
      <w:r w:rsidRPr="00105BDE">
        <w:rPr>
          <w:rFonts w:asciiTheme="minorHAnsi" w:hAnsiTheme="minorHAnsi" w:cstheme="minorHAnsi"/>
          <w:sz w:val="22"/>
          <w:szCs w:val="22"/>
        </w:rPr>
        <w:t xml:space="preserve">His dissertation makes two major contributions. First, he develops a novel sparse matrix tiling algorithm to accelerate </w:t>
      </w:r>
      <w:ins w:id="12" w:author="Hidayetoglu, Mert" w:date="2023-12-31T18:24:00Z">
        <w:r w:rsidR="009C7F2D">
          <w:rPr>
            <w:rFonts w:asciiTheme="minorHAnsi" w:hAnsiTheme="minorHAnsi" w:cstheme="minorHAnsi"/>
            <w:sz w:val="22"/>
            <w:szCs w:val="22"/>
          </w:rPr>
          <w:t xml:space="preserve">repetitive </w:t>
        </w:r>
      </w:ins>
      <w:r w:rsidR="0029171B">
        <w:rPr>
          <w:rFonts w:asciiTheme="minorHAnsi" w:hAnsiTheme="minorHAnsi" w:cstheme="minorHAnsi"/>
          <w:sz w:val="22"/>
          <w:szCs w:val="22"/>
        </w:rPr>
        <w:t>Sparse</w:t>
      </w:r>
      <w:r w:rsidR="0086464D">
        <w:rPr>
          <w:rFonts w:asciiTheme="minorHAnsi" w:hAnsiTheme="minorHAnsi" w:cstheme="minorHAnsi"/>
          <w:sz w:val="22"/>
          <w:szCs w:val="22"/>
        </w:rPr>
        <w:t>-</w:t>
      </w:r>
      <w:r w:rsidR="0029171B">
        <w:rPr>
          <w:rFonts w:asciiTheme="minorHAnsi" w:hAnsiTheme="minorHAnsi" w:cstheme="minorHAnsi"/>
          <w:sz w:val="22"/>
          <w:szCs w:val="22"/>
        </w:rPr>
        <w:t>Matrix-Dense-Matrix Multiplication (</w:t>
      </w:r>
      <w:proofErr w:type="spellStart"/>
      <w:r w:rsidRPr="00105BDE">
        <w:rPr>
          <w:rFonts w:asciiTheme="minorHAnsi" w:hAnsiTheme="minorHAnsi" w:cstheme="minorHAnsi"/>
          <w:sz w:val="22"/>
          <w:szCs w:val="22"/>
        </w:rPr>
        <w:t>SpMM</w:t>
      </w:r>
      <w:proofErr w:type="spellEnd"/>
      <w:r w:rsidR="0029171B">
        <w:rPr>
          <w:rFonts w:asciiTheme="minorHAnsi" w:hAnsiTheme="minorHAnsi" w:cstheme="minorHAnsi"/>
          <w:sz w:val="22"/>
          <w:szCs w:val="22"/>
        </w:rPr>
        <w:t>)</w:t>
      </w:r>
      <w:r w:rsidRPr="00105BDE">
        <w:rPr>
          <w:rFonts w:asciiTheme="minorHAnsi" w:hAnsiTheme="minorHAnsi" w:cstheme="minorHAnsi"/>
          <w:sz w:val="22"/>
          <w:szCs w:val="22"/>
        </w:rPr>
        <w:t xml:space="preserve"> operations on GPUs. The applications include scientific, ML, and graph analytics workloads. </w:t>
      </w:r>
      <w:r w:rsidR="00DE72EE">
        <w:rPr>
          <w:rFonts w:asciiTheme="minorHAnsi" w:hAnsiTheme="minorHAnsi" w:cstheme="minorHAnsi"/>
          <w:sz w:val="22"/>
          <w:szCs w:val="22"/>
        </w:rPr>
        <w:t xml:space="preserve">This </w:t>
      </w:r>
      <w:r w:rsidR="005C408B">
        <w:rPr>
          <w:rFonts w:asciiTheme="minorHAnsi" w:hAnsiTheme="minorHAnsi" w:cstheme="minorHAnsi"/>
          <w:sz w:val="22"/>
          <w:szCs w:val="22"/>
        </w:rPr>
        <w:t>novel algorithm shifts the</w:t>
      </w:r>
      <w:r w:rsidR="00802C35">
        <w:rPr>
          <w:rFonts w:asciiTheme="minorHAnsi" w:hAnsiTheme="minorHAnsi" w:cstheme="minorHAnsi"/>
          <w:sz w:val="22"/>
          <w:szCs w:val="22"/>
        </w:rPr>
        <w:t>se</w:t>
      </w:r>
      <w:r w:rsidR="005C408B">
        <w:rPr>
          <w:rFonts w:asciiTheme="minorHAnsi" w:hAnsiTheme="minorHAnsi" w:cstheme="minorHAnsi"/>
          <w:sz w:val="22"/>
          <w:szCs w:val="22"/>
        </w:rPr>
        <w:t xml:space="preserve"> </w:t>
      </w:r>
      <w:r w:rsidR="00927A40">
        <w:rPr>
          <w:rFonts w:asciiTheme="minorHAnsi" w:hAnsiTheme="minorHAnsi" w:cstheme="minorHAnsi"/>
          <w:sz w:val="22"/>
          <w:szCs w:val="22"/>
        </w:rPr>
        <w:t>applications from memory-bandwidth</w:t>
      </w:r>
      <w:r w:rsidR="00802C35">
        <w:rPr>
          <w:rFonts w:asciiTheme="minorHAnsi" w:hAnsiTheme="minorHAnsi" w:cstheme="minorHAnsi"/>
          <w:sz w:val="22"/>
          <w:szCs w:val="22"/>
        </w:rPr>
        <w:t xml:space="preserve"> </w:t>
      </w:r>
      <w:r w:rsidR="00927A40">
        <w:rPr>
          <w:rFonts w:asciiTheme="minorHAnsi" w:hAnsiTheme="minorHAnsi" w:cstheme="minorHAnsi"/>
          <w:sz w:val="22"/>
          <w:szCs w:val="22"/>
        </w:rPr>
        <w:t>bound to</w:t>
      </w:r>
      <w:r w:rsidR="0086464D">
        <w:rPr>
          <w:rFonts w:asciiTheme="minorHAnsi" w:hAnsiTheme="minorHAnsi" w:cstheme="minorHAnsi"/>
          <w:sz w:val="22"/>
          <w:szCs w:val="22"/>
        </w:rPr>
        <w:t>wards</w:t>
      </w:r>
      <w:r w:rsidR="00927A40">
        <w:rPr>
          <w:rFonts w:asciiTheme="minorHAnsi" w:hAnsiTheme="minorHAnsi" w:cstheme="minorHAnsi"/>
          <w:sz w:val="22"/>
          <w:szCs w:val="22"/>
        </w:rPr>
        <w:t xml:space="preserve"> compute </w:t>
      </w:r>
      <w:proofErr w:type="gramStart"/>
      <w:r w:rsidR="00927A40">
        <w:rPr>
          <w:rFonts w:asciiTheme="minorHAnsi" w:hAnsiTheme="minorHAnsi" w:cstheme="minorHAnsi"/>
          <w:sz w:val="22"/>
          <w:szCs w:val="22"/>
        </w:rPr>
        <w:t>bound, and</w:t>
      </w:r>
      <w:proofErr w:type="gramEnd"/>
      <w:r w:rsidR="00927A40">
        <w:rPr>
          <w:rFonts w:asciiTheme="minorHAnsi" w:hAnsiTheme="minorHAnsi" w:cstheme="minorHAnsi"/>
          <w:sz w:val="22"/>
          <w:szCs w:val="22"/>
        </w:rPr>
        <w:t xml:space="preserve"> </w:t>
      </w:r>
      <w:r w:rsidR="0086464D">
        <w:rPr>
          <w:rFonts w:asciiTheme="minorHAnsi" w:hAnsiTheme="minorHAnsi" w:cstheme="minorHAnsi"/>
          <w:sz w:val="22"/>
          <w:szCs w:val="22"/>
        </w:rPr>
        <w:t xml:space="preserve">can </w:t>
      </w:r>
      <w:r w:rsidR="0098781E">
        <w:rPr>
          <w:rFonts w:asciiTheme="minorHAnsi" w:hAnsiTheme="minorHAnsi" w:cstheme="minorHAnsi"/>
          <w:sz w:val="22"/>
          <w:szCs w:val="22"/>
        </w:rPr>
        <w:t xml:space="preserve">drastically improve their execution throughput on GPUs. </w:t>
      </w:r>
      <w:r w:rsidRPr="00105BDE">
        <w:rPr>
          <w:rFonts w:asciiTheme="minorHAnsi" w:hAnsiTheme="minorHAnsi" w:cstheme="minorHAnsi"/>
          <w:sz w:val="22"/>
          <w:szCs w:val="22"/>
        </w:rPr>
        <w:t>Second, he proposes a novel hierarchical communication strategy to take advantage of multi-G</w:t>
      </w:r>
      <w:r w:rsidR="007B3D68">
        <w:rPr>
          <w:rFonts w:asciiTheme="minorHAnsi" w:hAnsiTheme="minorHAnsi" w:cstheme="minorHAnsi"/>
          <w:sz w:val="22"/>
          <w:szCs w:val="22"/>
        </w:rPr>
        <w:t>PU</w:t>
      </w:r>
      <w:r w:rsidRPr="00105BDE">
        <w:rPr>
          <w:rFonts w:asciiTheme="minorHAnsi" w:hAnsiTheme="minorHAnsi" w:cstheme="minorHAnsi"/>
          <w:sz w:val="22"/>
          <w:szCs w:val="22"/>
        </w:rPr>
        <w:t xml:space="preserve"> node architectures</w:t>
      </w:r>
      <w:r w:rsidR="00A128BD">
        <w:rPr>
          <w:rFonts w:asciiTheme="minorHAnsi" w:hAnsiTheme="minorHAnsi" w:cstheme="minorHAnsi"/>
          <w:sz w:val="22"/>
          <w:szCs w:val="22"/>
        </w:rPr>
        <w:t xml:space="preserve"> with fast intra-node communication fabric like </w:t>
      </w:r>
      <w:proofErr w:type="spellStart"/>
      <w:r w:rsidR="00A128BD">
        <w:rPr>
          <w:rFonts w:asciiTheme="minorHAnsi" w:hAnsiTheme="minorHAnsi" w:cstheme="minorHAnsi"/>
          <w:sz w:val="22"/>
          <w:szCs w:val="22"/>
        </w:rPr>
        <w:t>NVLinks</w:t>
      </w:r>
      <w:proofErr w:type="spellEnd"/>
      <w:ins w:id="13" w:author="Hidayetoglu, Mert" w:date="2023-12-31T19:33:00Z">
        <w:r w:rsidR="008B5E2C">
          <w:rPr>
            <w:rFonts w:asciiTheme="minorHAnsi" w:hAnsiTheme="minorHAnsi" w:cstheme="minorHAnsi"/>
            <w:sz w:val="22"/>
            <w:szCs w:val="22"/>
          </w:rPr>
          <w:t>.</w:t>
        </w:r>
      </w:ins>
      <w:del w:id="14" w:author="Hidayetoglu, Mert" w:date="2023-12-31T19:33:00Z">
        <w:r w:rsidRPr="00105BDE" w:rsidDel="008B5E2C">
          <w:rPr>
            <w:rFonts w:asciiTheme="minorHAnsi" w:hAnsiTheme="minorHAnsi" w:cstheme="minorHAnsi"/>
            <w:sz w:val="22"/>
            <w:szCs w:val="22"/>
          </w:rPr>
          <w:delText>,</w:delText>
        </w:r>
      </w:del>
      <w:r w:rsidRPr="00105BDE">
        <w:rPr>
          <w:rFonts w:asciiTheme="minorHAnsi" w:hAnsiTheme="minorHAnsi" w:cstheme="minorHAnsi"/>
          <w:sz w:val="22"/>
          <w:szCs w:val="22"/>
        </w:rPr>
        <w:t xml:space="preserve"> </w:t>
      </w:r>
      <w:del w:id="15" w:author="Hidayetoglu, Mert" w:date="2023-12-31T19:33:00Z">
        <w:r w:rsidRPr="00105BDE" w:rsidDel="008B5E2C">
          <w:rPr>
            <w:rFonts w:asciiTheme="minorHAnsi" w:hAnsiTheme="minorHAnsi" w:cstheme="minorHAnsi"/>
            <w:sz w:val="22"/>
            <w:szCs w:val="22"/>
          </w:rPr>
          <w:delText xml:space="preserve">which </w:delText>
        </w:r>
      </w:del>
      <w:ins w:id="16" w:author="Hidayetoglu, Mert" w:date="2023-12-31T19:33:00Z">
        <w:r w:rsidR="008B5E2C">
          <w:rPr>
            <w:rFonts w:asciiTheme="minorHAnsi" w:hAnsiTheme="minorHAnsi" w:cstheme="minorHAnsi"/>
            <w:sz w:val="22"/>
            <w:szCs w:val="22"/>
          </w:rPr>
          <w:t>This</w:t>
        </w:r>
        <w:r w:rsidR="008B5E2C" w:rsidRPr="00105BDE">
          <w:rPr>
            <w:rFonts w:asciiTheme="minorHAnsi" w:hAnsiTheme="minorHAnsi" w:cstheme="minorHAnsi"/>
            <w:sz w:val="22"/>
            <w:szCs w:val="22"/>
          </w:rPr>
          <w:t xml:space="preserve"> </w:t>
        </w:r>
      </w:ins>
      <w:r w:rsidR="00C7583C">
        <w:rPr>
          <w:rFonts w:asciiTheme="minorHAnsi" w:hAnsiTheme="minorHAnsi" w:cstheme="minorHAnsi"/>
          <w:sz w:val="22"/>
          <w:szCs w:val="22"/>
        </w:rPr>
        <w:t>significantly improves the</w:t>
      </w:r>
      <w:r w:rsidRPr="00105BDE">
        <w:rPr>
          <w:rFonts w:asciiTheme="minorHAnsi" w:hAnsiTheme="minorHAnsi" w:cstheme="minorHAnsi"/>
          <w:sz w:val="22"/>
          <w:szCs w:val="22"/>
        </w:rPr>
        <w:t xml:space="preserve"> scaling of communication-dominated sparse applications on </w:t>
      </w:r>
      <w:proofErr w:type="spellStart"/>
      <w:r w:rsidRPr="00105BDE">
        <w:rPr>
          <w:rFonts w:asciiTheme="minorHAnsi" w:hAnsiTheme="minorHAnsi" w:cstheme="minorHAnsi"/>
          <w:sz w:val="22"/>
          <w:szCs w:val="22"/>
        </w:rPr>
        <w:t>exascale</w:t>
      </w:r>
      <w:proofErr w:type="spellEnd"/>
      <w:r w:rsidRPr="00105BDE">
        <w:rPr>
          <w:rFonts w:asciiTheme="minorHAnsi" w:hAnsiTheme="minorHAnsi" w:cstheme="minorHAnsi"/>
          <w:sz w:val="22"/>
          <w:szCs w:val="22"/>
        </w:rPr>
        <w:t xml:space="preserve"> computers.</w:t>
      </w:r>
    </w:p>
    <w:p w14:paraId="67EDECEF" w14:textId="77777777" w:rsidR="00EF5017" w:rsidRPr="00105BDE" w:rsidRDefault="00EF5017" w:rsidP="00EF5017">
      <w:pPr>
        <w:pStyle w:val="Default"/>
        <w:jc w:val="both"/>
        <w:rPr>
          <w:rFonts w:asciiTheme="minorHAnsi" w:hAnsiTheme="minorHAnsi" w:cstheme="minorHAnsi"/>
          <w:sz w:val="22"/>
          <w:szCs w:val="22"/>
        </w:rPr>
      </w:pPr>
    </w:p>
    <w:p w14:paraId="24B1A607" w14:textId="5C379D51" w:rsidR="00EF5017" w:rsidRPr="000F6060" w:rsidRDefault="005E0154" w:rsidP="00EF5017">
      <w:pPr>
        <w:pStyle w:val="Default"/>
        <w:jc w:val="both"/>
        <w:rPr>
          <w:rFonts w:asciiTheme="minorHAnsi" w:hAnsiTheme="minorHAnsi" w:cstheme="minorHAnsi"/>
          <w:sz w:val="22"/>
          <w:szCs w:val="22"/>
        </w:rPr>
      </w:pPr>
      <w:r w:rsidRPr="000F6060">
        <w:rPr>
          <w:rFonts w:asciiTheme="minorHAnsi" w:hAnsiTheme="minorHAnsi" w:cstheme="minorHAnsi"/>
          <w:sz w:val="22"/>
          <w:szCs w:val="22"/>
        </w:rPr>
        <w:t>In his first</w:t>
      </w:r>
      <w:r w:rsidR="00DE3179" w:rsidRPr="000F6060">
        <w:rPr>
          <w:rFonts w:asciiTheme="minorHAnsi" w:hAnsiTheme="minorHAnsi" w:cstheme="minorHAnsi"/>
          <w:sz w:val="22"/>
          <w:szCs w:val="22"/>
        </w:rPr>
        <w:t xml:space="preserve"> years with me, </w:t>
      </w:r>
      <w:r w:rsidR="00EF5017" w:rsidRPr="000F6060">
        <w:rPr>
          <w:rFonts w:asciiTheme="minorHAnsi" w:hAnsiTheme="minorHAnsi" w:cstheme="minorHAnsi"/>
          <w:sz w:val="22"/>
          <w:szCs w:val="22"/>
        </w:rPr>
        <w:t>Mert develop</w:t>
      </w:r>
      <w:r w:rsidR="004E3309" w:rsidRPr="000F6060">
        <w:rPr>
          <w:rFonts w:asciiTheme="minorHAnsi" w:hAnsiTheme="minorHAnsi" w:cstheme="minorHAnsi"/>
          <w:sz w:val="22"/>
          <w:szCs w:val="22"/>
        </w:rPr>
        <w:t>ed</w:t>
      </w:r>
      <w:r w:rsidR="00EF5017" w:rsidRPr="000F6060">
        <w:rPr>
          <w:rFonts w:asciiTheme="minorHAnsi" w:hAnsiTheme="minorHAnsi" w:cstheme="minorHAnsi"/>
          <w:sz w:val="22"/>
          <w:szCs w:val="22"/>
        </w:rPr>
        <w:t xml:space="preserve"> and implemen</w:t>
      </w:r>
      <w:r w:rsidR="004E3309" w:rsidRPr="000F6060">
        <w:rPr>
          <w:rFonts w:asciiTheme="minorHAnsi" w:hAnsiTheme="minorHAnsi" w:cstheme="minorHAnsi"/>
          <w:sz w:val="22"/>
          <w:szCs w:val="22"/>
        </w:rPr>
        <w:t>ted</w:t>
      </w:r>
      <w:r w:rsidR="00EF5017" w:rsidRPr="000F6060">
        <w:rPr>
          <w:rFonts w:asciiTheme="minorHAnsi" w:hAnsiTheme="minorHAnsi" w:cstheme="minorHAnsi"/>
          <w:sz w:val="22"/>
          <w:szCs w:val="22"/>
        </w:rPr>
        <w:t xml:space="preserve"> novel parallel algorithms on NCSA’s Blue Waters supercomputer, where he obtain</w:t>
      </w:r>
      <w:ins w:id="17" w:author="Hidayetoglu, Mert" w:date="2023-12-31T19:21:00Z">
        <w:r w:rsidR="00832155">
          <w:rPr>
            <w:rFonts w:asciiTheme="minorHAnsi" w:hAnsiTheme="minorHAnsi" w:cstheme="minorHAnsi"/>
            <w:sz w:val="22"/>
            <w:szCs w:val="22"/>
          </w:rPr>
          <w:t>ed</w:t>
        </w:r>
      </w:ins>
      <w:del w:id="18" w:author="Hidayetoglu, Mert" w:date="2023-12-31T19:21:00Z">
        <w:r w:rsidR="00EF5017" w:rsidRPr="000F6060" w:rsidDel="00832155">
          <w:rPr>
            <w:rFonts w:asciiTheme="minorHAnsi" w:hAnsiTheme="minorHAnsi" w:cstheme="minorHAnsi"/>
            <w:sz w:val="22"/>
            <w:szCs w:val="22"/>
          </w:rPr>
          <w:delText>s</w:delText>
        </w:r>
      </w:del>
      <w:r w:rsidR="00EF5017" w:rsidRPr="000F6060">
        <w:rPr>
          <w:rFonts w:asciiTheme="minorHAnsi" w:hAnsiTheme="minorHAnsi" w:cstheme="minorHAnsi"/>
          <w:sz w:val="22"/>
          <w:szCs w:val="22"/>
        </w:rPr>
        <w:t xml:space="preserve"> tomographic images </w:t>
      </w:r>
      <w:r w:rsidR="0034656E" w:rsidRPr="000F6060">
        <w:rPr>
          <w:rFonts w:asciiTheme="minorHAnsi" w:hAnsiTheme="minorHAnsi" w:cstheme="minorHAnsi"/>
          <w:sz w:val="22"/>
          <w:szCs w:val="22"/>
        </w:rPr>
        <w:t>at</w:t>
      </w:r>
      <w:r w:rsidR="00EF5017" w:rsidRPr="000F6060">
        <w:rPr>
          <w:rFonts w:asciiTheme="minorHAnsi" w:hAnsiTheme="minorHAnsi" w:cstheme="minorHAnsi"/>
          <w:sz w:val="22"/>
          <w:szCs w:val="22"/>
        </w:rPr>
        <w:t xml:space="preserve"> record-breaking scales</w:t>
      </w:r>
      <w:r w:rsidR="0093611F" w:rsidRPr="000F6060">
        <w:rPr>
          <w:rFonts w:asciiTheme="minorHAnsi" w:hAnsiTheme="minorHAnsi" w:cstheme="minorHAnsi"/>
          <w:sz w:val="22"/>
          <w:szCs w:val="22"/>
        </w:rPr>
        <w:t xml:space="preserve"> (up to 4,096 GPUs)</w:t>
      </w:r>
      <w:r w:rsidR="00EF5017" w:rsidRPr="000F6060">
        <w:rPr>
          <w:rFonts w:asciiTheme="minorHAnsi" w:hAnsiTheme="minorHAnsi" w:cstheme="minorHAnsi"/>
          <w:sz w:val="22"/>
          <w:szCs w:val="22"/>
        </w:rPr>
        <w:t>, and in near-real time. He overc</w:t>
      </w:r>
      <w:r w:rsidR="00031F2B" w:rsidRPr="000F6060">
        <w:rPr>
          <w:rFonts w:asciiTheme="minorHAnsi" w:hAnsiTheme="minorHAnsi" w:cstheme="minorHAnsi"/>
          <w:sz w:val="22"/>
          <w:szCs w:val="22"/>
        </w:rPr>
        <w:t>ame</w:t>
      </w:r>
      <w:r w:rsidR="00EF5017" w:rsidRPr="000F6060">
        <w:rPr>
          <w:rFonts w:asciiTheme="minorHAnsi" w:hAnsiTheme="minorHAnsi" w:cstheme="minorHAnsi"/>
          <w:sz w:val="22"/>
          <w:szCs w:val="22"/>
        </w:rPr>
        <w:t xml:space="preserve"> the data </w:t>
      </w:r>
      <w:r w:rsidR="004813BE">
        <w:rPr>
          <w:rFonts w:asciiTheme="minorHAnsi" w:hAnsiTheme="minorHAnsi" w:cstheme="minorHAnsi"/>
          <w:sz w:val="22"/>
          <w:szCs w:val="22"/>
        </w:rPr>
        <w:t>communication</w:t>
      </w:r>
      <w:r w:rsidR="00EF5017" w:rsidRPr="000F6060">
        <w:rPr>
          <w:rFonts w:asciiTheme="minorHAnsi" w:hAnsiTheme="minorHAnsi" w:cstheme="minorHAnsi"/>
          <w:sz w:val="22"/>
          <w:szCs w:val="22"/>
        </w:rPr>
        <w:t xml:space="preserve"> </w:t>
      </w:r>
      <w:r w:rsidR="003C3391" w:rsidRPr="000F6060">
        <w:rPr>
          <w:rFonts w:asciiTheme="minorHAnsi" w:hAnsiTheme="minorHAnsi" w:cstheme="minorHAnsi"/>
          <w:sz w:val="22"/>
          <w:szCs w:val="22"/>
        </w:rPr>
        <w:t xml:space="preserve">bottleneck </w:t>
      </w:r>
      <w:r w:rsidR="00EF5017" w:rsidRPr="000F6060">
        <w:rPr>
          <w:rFonts w:asciiTheme="minorHAnsi" w:hAnsiTheme="minorHAnsi" w:cstheme="minorHAnsi"/>
          <w:sz w:val="22"/>
          <w:szCs w:val="22"/>
        </w:rPr>
        <w:t xml:space="preserve">of </w:t>
      </w:r>
      <w:r w:rsidR="008C69A3">
        <w:rPr>
          <w:rFonts w:asciiTheme="minorHAnsi" w:hAnsiTheme="minorHAnsi" w:cstheme="minorHAnsi"/>
          <w:sz w:val="22"/>
          <w:szCs w:val="22"/>
        </w:rPr>
        <w:t>Multi</w:t>
      </w:r>
      <w:r w:rsidR="001175C0">
        <w:rPr>
          <w:rFonts w:asciiTheme="minorHAnsi" w:hAnsiTheme="minorHAnsi" w:cstheme="minorHAnsi"/>
          <w:sz w:val="22"/>
          <w:szCs w:val="22"/>
        </w:rPr>
        <w:t>ple Level Fast Mult</w:t>
      </w:r>
      <w:r w:rsidR="004813BE">
        <w:rPr>
          <w:rFonts w:asciiTheme="minorHAnsi" w:hAnsiTheme="minorHAnsi" w:cstheme="minorHAnsi"/>
          <w:sz w:val="22"/>
          <w:szCs w:val="22"/>
        </w:rPr>
        <w:t>i</w:t>
      </w:r>
      <w:r w:rsidR="001175C0">
        <w:rPr>
          <w:rFonts w:asciiTheme="minorHAnsi" w:hAnsiTheme="minorHAnsi" w:cstheme="minorHAnsi"/>
          <w:sz w:val="22"/>
          <w:szCs w:val="22"/>
        </w:rPr>
        <w:t>pole Algorithm (</w:t>
      </w:r>
      <w:r w:rsidR="00EF5017" w:rsidRPr="000F6060">
        <w:rPr>
          <w:rFonts w:asciiTheme="minorHAnsi" w:hAnsiTheme="minorHAnsi" w:cstheme="minorHAnsi"/>
          <w:sz w:val="22"/>
          <w:szCs w:val="22"/>
        </w:rPr>
        <w:t>MLFMA</w:t>
      </w:r>
      <w:r w:rsidR="001175C0">
        <w:rPr>
          <w:rFonts w:asciiTheme="minorHAnsi" w:hAnsiTheme="minorHAnsi" w:cstheme="minorHAnsi"/>
          <w:sz w:val="22"/>
          <w:szCs w:val="22"/>
        </w:rPr>
        <w:t>)</w:t>
      </w:r>
      <w:r w:rsidR="00EF5017" w:rsidRPr="000F6060">
        <w:rPr>
          <w:rFonts w:asciiTheme="minorHAnsi" w:hAnsiTheme="minorHAnsi" w:cstheme="minorHAnsi"/>
          <w:sz w:val="22"/>
          <w:szCs w:val="22"/>
        </w:rPr>
        <w:t xml:space="preserve"> (due to its O(N) computational complexity) by reformulating the MLFMA operations into matrix multiplication to enable sophisticated tiling and access pattern optimizations on GPUs. He also cleverly hid the MPI communications completely behind GPU computations </w:t>
      </w:r>
      <w:del w:id="19" w:author="Hidayetoglu, Mert" w:date="2023-12-31T19:34:00Z">
        <w:r w:rsidR="00EF5017" w:rsidRPr="000F6060" w:rsidDel="008B5E2C">
          <w:rPr>
            <w:rFonts w:asciiTheme="minorHAnsi" w:hAnsiTheme="minorHAnsi" w:cstheme="minorHAnsi"/>
            <w:sz w:val="22"/>
            <w:szCs w:val="22"/>
          </w:rPr>
          <w:delText>for obtaining</w:delText>
        </w:r>
      </w:del>
      <w:ins w:id="20" w:author="Hidayetoglu, Mert" w:date="2023-12-31T19:34:00Z">
        <w:r w:rsidR="008B5E2C">
          <w:rPr>
            <w:rFonts w:asciiTheme="minorHAnsi" w:hAnsiTheme="minorHAnsi" w:cstheme="minorHAnsi"/>
            <w:sz w:val="22"/>
            <w:szCs w:val="22"/>
          </w:rPr>
          <w:t>to obtain</w:t>
        </w:r>
      </w:ins>
      <w:r w:rsidR="00EF5017" w:rsidRPr="000F6060">
        <w:rPr>
          <w:rFonts w:asciiTheme="minorHAnsi" w:hAnsiTheme="minorHAnsi" w:cstheme="minorHAnsi"/>
          <w:sz w:val="22"/>
          <w:szCs w:val="22"/>
        </w:rPr>
        <w:t xml:space="preserve"> additional speedup. He made several conference presentations on various aspects of </w:t>
      </w:r>
      <w:r w:rsidR="00B67D24" w:rsidRPr="000F6060">
        <w:rPr>
          <w:rFonts w:asciiTheme="minorHAnsi" w:hAnsiTheme="minorHAnsi" w:cstheme="minorHAnsi"/>
          <w:sz w:val="22"/>
          <w:szCs w:val="22"/>
        </w:rPr>
        <w:t>t</w:t>
      </w:r>
      <w:r w:rsidR="00EF5017" w:rsidRPr="000F6060">
        <w:rPr>
          <w:rFonts w:asciiTheme="minorHAnsi" w:hAnsiTheme="minorHAnsi" w:cstheme="minorHAnsi"/>
          <w:sz w:val="22"/>
          <w:szCs w:val="22"/>
        </w:rPr>
        <w:t>his work, such as multiple-scattering imaging and scalable parallelization of the distorted-Born iterative method</w:t>
      </w:r>
      <w:r w:rsidR="006B4242" w:rsidRPr="000F6060">
        <w:rPr>
          <w:rFonts w:asciiTheme="minorHAnsi" w:hAnsiTheme="minorHAnsi" w:cstheme="minorHAnsi"/>
          <w:sz w:val="22"/>
          <w:szCs w:val="22"/>
        </w:rPr>
        <w:t xml:space="preserve">. His </w:t>
      </w:r>
      <w:r w:rsidR="009F09F8">
        <w:rPr>
          <w:rFonts w:asciiTheme="minorHAnsi" w:hAnsiTheme="minorHAnsi" w:cstheme="minorHAnsi"/>
          <w:sz w:val="22"/>
          <w:szCs w:val="22"/>
        </w:rPr>
        <w:t>computer science</w:t>
      </w:r>
      <w:r w:rsidR="00F07769">
        <w:rPr>
          <w:rFonts w:asciiTheme="minorHAnsi" w:hAnsiTheme="minorHAnsi" w:cstheme="minorHAnsi"/>
          <w:sz w:val="22"/>
          <w:szCs w:val="22"/>
        </w:rPr>
        <w:t xml:space="preserve"> contributions</w:t>
      </w:r>
      <w:r w:rsidR="009F09F8">
        <w:rPr>
          <w:rFonts w:asciiTheme="minorHAnsi" w:hAnsiTheme="minorHAnsi" w:cstheme="minorHAnsi"/>
          <w:sz w:val="22"/>
          <w:szCs w:val="22"/>
        </w:rPr>
        <w:t xml:space="preserve"> </w:t>
      </w:r>
      <w:r w:rsidR="006B4242" w:rsidRPr="000F6060">
        <w:rPr>
          <w:rFonts w:asciiTheme="minorHAnsi" w:hAnsiTheme="minorHAnsi" w:cstheme="minorHAnsi"/>
          <w:sz w:val="22"/>
          <w:szCs w:val="22"/>
        </w:rPr>
        <w:t>led to a publication at IPDPS</w:t>
      </w:r>
      <w:r w:rsidR="00F07769">
        <w:rPr>
          <w:rFonts w:asciiTheme="minorHAnsi" w:hAnsiTheme="minorHAnsi" w:cstheme="minorHAnsi"/>
          <w:sz w:val="22"/>
          <w:szCs w:val="22"/>
        </w:rPr>
        <w:t>, a highly competitive venue</w:t>
      </w:r>
      <w:r w:rsidR="004D1C76">
        <w:rPr>
          <w:rFonts w:asciiTheme="minorHAnsi" w:hAnsiTheme="minorHAnsi" w:cstheme="minorHAnsi"/>
          <w:sz w:val="22"/>
          <w:szCs w:val="22"/>
        </w:rPr>
        <w:t>,</w:t>
      </w:r>
      <w:r w:rsidR="008F60AA" w:rsidRPr="000F6060">
        <w:rPr>
          <w:rFonts w:asciiTheme="minorHAnsi" w:hAnsiTheme="minorHAnsi" w:cstheme="minorHAnsi"/>
          <w:sz w:val="22"/>
          <w:szCs w:val="22"/>
        </w:rPr>
        <w:t xml:space="preserve"> in 2018</w:t>
      </w:r>
      <w:r w:rsidR="00F06698" w:rsidRPr="000F6060">
        <w:rPr>
          <w:rFonts w:asciiTheme="minorHAnsi" w:hAnsiTheme="minorHAnsi" w:cstheme="minorHAnsi"/>
          <w:sz w:val="22"/>
          <w:szCs w:val="22"/>
        </w:rPr>
        <w:t>.</w:t>
      </w:r>
      <w:r w:rsidR="00EF5017" w:rsidRPr="000F6060">
        <w:rPr>
          <w:rFonts w:asciiTheme="minorHAnsi" w:hAnsiTheme="minorHAnsi" w:cstheme="minorHAnsi"/>
          <w:sz w:val="22"/>
          <w:szCs w:val="22"/>
        </w:rPr>
        <w:t xml:space="preserve"> </w:t>
      </w:r>
    </w:p>
    <w:p w14:paraId="5FE86689" w14:textId="77777777" w:rsidR="00B67D24" w:rsidRDefault="00B67D24" w:rsidP="00EF5017">
      <w:pPr>
        <w:pStyle w:val="Default"/>
        <w:jc w:val="both"/>
        <w:rPr>
          <w:sz w:val="22"/>
          <w:szCs w:val="22"/>
        </w:rPr>
      </w:pPr>
    </w:p>
    <w:p w14:paraId="66D96397" w14:textId="59570B94" w:rsidR="00EF5017" w:rsidRPr="0076144C" w:rsidRDefault="00F06698" w:rsidP="00EF5017">
      <w:pPr>
        <w:pStyle w:val="Default"/>
        <w:jc w:val="both"/>
        <w:rPr>
          <w:rFonts w:asciiTheme="minorHAnsi" w:hAnsiTheme="minorHAnsi" w:cstheme="minorHAnsi"/>
          <w:sz w:val="22"/>
          <w:szCs w:val="22"/>
        </w:rPr>
      </w:pPr>
      <w:r w:rsidRPr="0076144C">
        <w:rPr>
          <w:rFonts w:asciiTheme="minorHAnsi" w:hAnsiTheme="minorHAnsi" w:cstheme="minorHAnsi"/>
          <w:sz w:val="22"/>
          <w:szCs w:val="22"/>
        </w:rPr>
        <w:t>I</w:t>
      </w:r>
      <w:r w:rsidR="00F03257" w:rsidRPr="0076144C">
        <w:rPr>
          <w:rFonts w:asciiTheme="minorHAnsi" w:hAnsiTheme="minorHAnsi" w:cstheme="minorHAnsi"/>
          <w:sz w:val="22"/>
          <w:szCs w:val="22"/>
        </w:rPr>
        <w:t>n</w:t>
      </w:r>
      <w:r w:rsidR="00EF5017" w:rsidRPr="0076144C">
        <w:rPr>
          <w:rFonts w:asciiTheme="minorHAnsi" w:hAnsiTheme="minorHAnsi" w:cstheme="minorHAnsi"/>
          <w:sz w:val="22"/>
          <w:szCs w:val="22"/>
        </w:rPr>
        <w:t xml:space="preserve"> </w:t>
      </w:r>
      <w:ins w:id="21" w:author="Hidayetoglu, Mert" w:date="2023-12-31T18:19:00Z">
        <w:r w:rsidR="00155FB7">
          <w:rPr>
            <w:rFonts w:asciiTheme="minorHAnsi" w:hAnsiTheme="minorHAnsi" w:cstheme="minorHAnsi"/>
            <w:sz w:val="22"/>
            <w:szCs w:val="22"/>
          </w:rPr>
          <w:t xml:space="preserve">the </w:t>
        </w:r>
      </w:ins>
      <w:r w:rsidR="00EF5017" w:rsidRPr="0076144C">
        <w:rPr>
          <w:rFonts w:asciiTheme="minorHAnsi" w:hAnsiTheme="minorHAnsi" w:cstheme="minorHAnsi"/>
          <w:sz w:val="22"/>
          <w:szCs w:val="22"/>
        </w:rPr>
        <w:t>Summer</w:t>
      </w:r>
      <w:ins w:id="22" w:author="Hidayetoglu, Mert" w:date="2023-12-31T18:19:00Z">
        <w:r w:rsidR="00155FB7">
          <w:rPr>
            <w:rFonts w:asciiTheme="minorHAnsi" w:hAnsiTheme="minorHAnsi" w:cstheme="minorHAnsi"/>
            <w:sz w:val="22"/>
            <w:szCs w:val="22"/>
          </w:rPr>
          <w:t xml:space="preserve"> of</w:t>
        </w:r>
      </w:ins>
      <w:r w:rsidR="00EF5017" w:rsidRPr="0076144C">
        <w:rPr>
          <w:rFonts w:asciiTheme="minorHAnsi" w:hAnsiTheme="minorHAnsi" w:cstheme="minorHAnsi"/>
          <w:sz w:val="22"/>
          <w:szCs w:val="22"/>
        </w:rPr>
        <w:t xml:space="preserve"> 2018</w:t>
      </w:r>
      <w:r w:rsidR="00F03257" w:rsidRPr="0076144C">
        <w:rPr>
          <w:rFonts w:asciiTheme="minorHAnsi" w:hAnsiTheme="minorHAnsi" w:cstheme="minorHAnsi"/>
          <w:sz w:val="22"/>
          <w:szCs w:val="22"/>
        </w:rPr>
        <w:t>.</w:t>
      </w:r>
      <w:r w:rsidR="00EF5017" w:rsidRPr="0076144C">
        <w:rPr>
          <w:rFonts w:asciiTheme="minorHAnsi" w:hAnsiTheme="minorHAnsi" w:cstheme="minorHAnsi"/>
          <w:sz w:val="22"/>
          <w:szCs w:val="22"/>
        </w:rPr>
        <w:t xml:space="preserve"> </w:t>
      </w:r>
      <w:r w:rsidR="003C3391" w:rsidRPr="0076144C">
        <w:rPr>
          <w:rFonts w:asciiTheme="minorHAnsi" w:hAnsiTheme="minorHAnsi" w:cstheme="minorHAnsi"/>
          <w:sz w:val="22"/>
          <w:szCs w:val="22"/>
        </w:rPr>
        <w:t>Mert</w:t>
      </w:r>
      <w:r w:rsidR="00EF5017" w:rsidRPr="0076144C">
        <w:rPr>
          <w:rFonts w:asciiTheme="minorHAnsi" w:hAnsiTheme="minorHAnsi" w:cstheme="minorHAnsi"/>
          <w:sz w:val="22"/>
          <w:szCs w:val="22"/>
        </w:rPr>
        <w:t xml:space="preserve"> was awarded </w:t>
      </w:r>
      <w:del w:id="23" w:author="Hidayetoglu, Mert" w:date="2023-12-31T19:35:00Z">
        <w:r w:rsidR="00EF5017" w:rsidRPr="0076144C" w:rsidDel="008B5E2C">
          <w:rPr>
            <w:rFonts w:asciiTheme="minorHAnsi" w:hAnsiTheme="minorHAnsi" w:cstheme="minorHAnsi"/>
            <w:sz w:val="22"/>
            <w:szCs w:val="22"/>
          </w:rPr>
          <w:delText xml:space="preserve">with </w:delText>
        </w:r>
      </w:del>
      <w:r w:rsidR="00EF5017" w:rsidRPr="0076144C">
        <w:rPr>
          <w:rFonts w:asciiTheme="minorHAnsi" w:hAnsiTheme="minorHAnsi" w:cstheme="minorHAnsi"/>
          <w:sz w:val="22"/>
          <w:szCs w:val="22"/>
        </w:rPr>
        <w:t>the prestigious Givens Fellowship by Argonne National Laboratory</w:t>
      </w:r>
      <w:r w:rsidRPr="0076144C">
        <w:rPr>
          <w:rFonts w:asciiTheme="minorHAnsi" w:hAnsiTheme="minorHAnsi" w:cstheme="minorHAnsi"/>
          <w:sz w:val="22"/>
          <w:szCs w:val="22"/>
        </w:rPr>
        <w:t xml:space="preserve"> for</w:t>
      </w:r>
      <w:del w:id="24" w:author="Hidayetoglu, Mert" w:date="2023-12-31T19:35:00Z">
        <w:r w:rsidRPr="0076144C" w:rsidDel="008B5E2C">
          <w:rPr>
            <w:rFonts w:asciiTheme="minorHAnsi" w:hAnsiTheme="minorHAnsi" w:cstheme="minorHAnsi"/>
            <w:sz w:val="22"/>
            <w:szCs w:val="22"/>
          </w:rPr>
          <w:delText xml:space="preserve"> </w:delText>
        </w:r>
      </w:del>
      <w:r w:rsidR="00EF5017" w:rsidRPr="0076144C">
        <w:rPr>
          <w:rFonts w:asciiTheme="minorHAnsi" w:hAnsiTheme="minorHAnsi" w:cstheme="minorHAnsi"/>
          <w:sz w:val="22"/>
          <w:szCs w:val="22"/>
        </w:rPr>
        <w:t xml:space="preserve"> a summer internship. At Argonne, he </w:t>
      </w:r>
      <w:r w:rsidR="003C3391" w:rsidRPr="0076144C">
        <w:rPr>
          <w:rFonts w:asciiTheme="minorHAnsi" w:hAnsiTheme="minorHAnsi" w:cstheme="minorHAnsi"/>
          <w:sz w:val="22"/>
          <w:szCs w:val="22"/>
        </w:rPr>
        <w:t>conducted</w:t>
      </w:r>
      <w:r w:rsidR="00EF5017" w:rsidRPr="0076144C">
        <w:rPr>
          <w:rFonts w:asciiTheme="minorHAnsi" w:hAnsiTheme="minorHAnsi" w:cstheme="minorHAnsi"/>
          <w:sz w:val="22"/>
          <w:szCs w:val="22"/>
        </w:rPr>
        <w:t xml:space="preserve"> interdisciplinary </w:t>
      </w:r>
      <w:r w:rsidR="003C3391" w:rsidRPr="0076144C">
        <w:rPr>
          <w:rFonts w:asciiTheme="minorHAnsi" w:hAnsiTheme="minorHAnsi" w:cstheme="minorHAnsi"/>
          <w:sz w:val="22"/>
          <w:szCs w:val="22"/>
        </w:rPr>
        <w:t>work</w:t>
      </w:r>
      <w:ins w:id="25" w:author="Hidayetoglu, Mert" w:date="2023-12-31T19:36:00Z">
        <w:r w:rsidR="008B5E2C">
          <w:rPr>
            <w:rFonts w:asciiTheme="minorHAnsi" w:hAnsiTheme="minorHAnsi" w:cstheme="minorHAnsi"/>
            <w:sz w:val="22"/>
            <w:szCs w:val="22"/>
          </w:rPr>
          <w:t>,</w:t>
        </w:r>
      </w:ins>
      <w:r w:rsidR="00EF5017" w:rsidRPr="0076144C">
        <w:rPr>
          <w:rFonts w:asciiTheme="minorHAnsi" w:hAnsiTheme="minorHAnsi" w:cstheme="minorHAnsi"/>
          <w:sz w:val="22"/>
          <w:szCs w:val="22"/>
        </w:rPr>
        <w:t xml:space="preserve"> </w:t>
      </w:r>
      <w:del w:id="26" w:author="Hidayetoglu, Mert" w:date="2023-12-31T19:36:00Z">
        <w:r w:rsidR="00EF5017" w:rsidRPr="0076144C" w:rsidDel="008B5E2C">
          <w:rPr>
            <w:rFonts w:asciiTheme="minorHAnsi" w:hAnsiTheme="minorHAnsi" w:cstheme="minorHAnsi"/>
            <w:sz w:val="22"/>
            <w:szCs w:val="22"/>
          </w:rPr>
          <w:delText xml:space="preserve">and </w:delText>
        </w:r>
      </w:del>
      <w:r w:rsidR="00EF5017" w:rsidRPr="0076144C">
        <w:rPr>
          <w:rFonts w:asciiTheme="minorHAnsi" w:hAnsiTheme="minorHAnsi" w:cstheme="minorHAnsi"/>
          <w:sz w:val="22"/>
          <w:szCs w:val="22"/>
        </w:rPr>
        <w:t xml:space="preserve">developed a novel memory-centric </w:t>
      </w:r>
      <w:r w:rsidR="00ED0BCC">
        <w:rPr>
          <w:rFonts w:asciiTheme="minorHAnsi" w:hAnsiTheme="minorHAnsi" w:cstheme="minorHAnsi"/>
          <w:sz w:val="22"/>
          <w:szCs w:val="22"/>
        </w:rPr>
        <w:t xml:space="preserve">ultra-high-resolution </w:t>
      </w:r>
      <w:r w:rsidR="00EF5017" w:rsidRPr="0076144C">
        <w:rPr>
          <w:rFonts w:asciiTheme="minorHAnsi" w:hAnsiTheme="minorHAnsi" w:cstheme="minorHAnsi"/>
          <w:sz w:val="22"/>
          <w:szCs w:val="22"/>
        </w:rPr>
        <w:t xml:space="preserve">X-ray image reconstruction </w:t>
      </w:r>
      <w:proofErr w:type="gramStart"/>
      <w:r w:rsidR="002371A7" w:rsidRPr="0076144C">
        <w:rPr>
          <w:rFonts w:asciiTheme="minorHAnsi" w:hAnsiTheme="minorHAnsi" w:cstheme="minorHAnsi"/>
          <w:sz w:val="22"/>
          <w:szCs w:val="22"/>
        </w:rPr>
        <w:t>method</w:t>
      </w:r>
      <w:ins w:id="27" w:author="Hidayetoglu, Mert" w:date="2023-12-31T19:36:00Z">
        <w:r w:rsidR="008B5E2C">
          <w:rPr>
            <w:rFonts w:asciiTheme="minorHAnsi" w:hAnsiTheme="minorHAnsi" w:cstheme="minorHAnsi"/>
            <w:sz w:val="22"/>
            <w:szCs w:val="22"/>
          </w:rPr>
          <w:t>,</w:t>
        </w:r>
      </w:ins>
      <w:r w:rsidR="002371A7" w:rsidRPr="0076144C">
        <w:rPr>
          <w:rFonts w:asciiTheme="minorHAnsi" w:hAnsiTheme="minorHAnsi" w:cstheme="minorHAnsi"/>
          <w:sz w:val="22"/>
          <w:szCs w:val="22"/>
        </w:rPr>
        <w:t xml:space="preserve"> and</w:t>
      </w:r>
      <w:proofErr w:type="gramEnd"/>
      <w:r w:rsidR="00EF5017" w:rsidRPr="0076144C">
        <w:rPr>
          <w:rFonts w:asciiTheme="minorHAnsi" w:hAnsiTheme="minorHAnsi" w:cstheme="minorHAnsi"/>
          <w:sz w:val="22"/>
          <w:szCs w:val="22"/>
        </w:rPr>
        <w:t xml:space="preserve"> implemented </w:t>
      </w:r>
      <w:r w:rsidR="003C3391" w:rsidRPr="0076144C">
        <w:rPr>
          <w:rFonts w:asciiTheme="minorHAnsi" w:hAnsiTheme="minorHAnsi" w:cstheme="minorHAnsi"/>
          <w:sz w:val="22"/>
          <w:szCs w:val="22"/>
        </w:rPr>
        <w:t>it</w:t>
      </w:r>
      <w:r w:rsidR="002371A7" w:rsidRPr="0076144C">
        <w:rPr>
          <w:rFonts w:asciiTheme="minorHAnsi" w:hAnsiTheme="minorHAnsi" w:cstheme="minorHAnsi"/>
          <w:sz w:val="22"/>
          <w:szCs w:val="22"/>
        </w:rPr>
        <w:t xml:space="preserve"> on</w:t>
      </w:r>
      <w:r w:rsidR="00EF5017" w:rsidRPr="0076144C">
        <w:rPr>
          <w:rFonts w:asciiTheme="minorHAnsi" w:hAnsiTheme="minorHAnsi" w:cstheme="minorHAnsi"/>
          <w:sz w:val="22"/>
          <w:szCs w:val="22"/>
        </w:rPr>
        <w:t xml:space="preserve"> </w:t>
      </w:r>
      <w:r w:rsidR="00EF5017" w:rsidRPr="0076144C">
        <w:rPr>
          <w:rFonts w:asciiTheme="minorHAnsi" w:hAnsiTheme="minorHAnsi" w:cstheme="minorHAnsi"/>
          <w:sz w:val="22"/>
          <w:szCs w:val="22"/>
        </w:rPr>
        <w:lastRenderedPageBreak/>
        <w:t>Argonne’s supercomputer</w:t>
      </w:r>
      <w:r w:rsidR="00354170" w:rsidRPr="0076144C">
        <w:rPr>
          <w:rFonts w:asciiTheme="minorHAnsi" w:hAnsiTheme="minorHAnsi" w:cstheme="minorHAnsi"/>
          <w:sz w:val="22"/>
          <w:szCs w:val="22"/>
        </w:rPr>
        <w:t>.</w:t>
      </w:r>
      <w:r w:rsidR="00EF5017" w:rsidRPr="0076144C">
        <w:rPr>
          <w:rFonts w:asciiTheme="minorHAnsi" w:hAnsiTheme="minorHAnsi" w:cstheme="minorHAnsi"/>
          <w:sz w:val="22"/>
          <w:szCs w:val="22"/>
        </w:rPr>
        <w:t xml:space="preserve"> </w:t>
      </w:r>
      <w:r w:rsidR="00ED0BCC">
        <w:rPr>
          <w:rFonts w:asciiTheme="minorHAnsi" w:hAnsiTheme="minorHAnsi" w:cstheme="minorHAnsi"/>
          <w:sz w:val="22"/>
          <w:szCs w:val="22"/>
        </w:rPr>
        <w:t>Mert’s work is motivated by t</w:t>
      </w:r>
      <w:r w:rsidR="00354170" w:rsidRPr="0076144C">
        <w:rPr>
          <w:rFonts w:asciiTheme="minorHAnsi" w:hAnsiTheme="minorHAnsi" w:cstheme="minorHAnsi"/>
          <w:sz w:val="22"/>
          <w:szCs w:val="22"/>
        </w:rPr>
        <w:t xml:space="preserve">he </w:t>
      </w:r>
      <w:r w:rsidR="00ED0BCC">
        <w:rPr>
          <w:rFonts w:asciiTheme="minorHAnsi" w:hAnsiTheme="minorHAnsi" w:cstheme="minorHAnsi"/>
          <w:sz w:val="22"/>
          <w:szCs w:val="22"/>
        </w:rPr>
        <w:t xml:space="preserve">need to process </w:t>
      </w:r>
      <w:del w:id="28" w:author="Hidayetoglu, Mert" w:date="2023-12-31T19:21:00Z">
        <w:r w:rsidR="00610469" w:rsidDel="00832155">
          <w:rPr>
            <w:rFonts w:asciiTheme="minorHAnsi" w:hAnsiTheme="minorHAnsi" w:cstheme="minorHAnsi"/>
            <w:sz w:val="22"/>
            <w:szCs w:val="22"/>
          </w:rPr>
          <w:delText xml:space="preserve">the </w:delText>
        </w:r>
      </w:del>
      <w:r w:rsidR="00354170" w:rsidRPr="0076144C">
        <w:rPr>
          <w:rFonts w:asciiTheme="minorHAnsi" w:hAnsiTheme="minorHAnsi" w:cstheme="minorHAnsi"/>
          <w:sz w:val="22"/>
          <w:szCs w:val="22"/>
        </w:rPr>
        <w:t xml:space="preserve">extremely large </w:t>
      </w:r>
      <w:r w:rsidR="00EF5017" w:rsidRPr="0076144C">
        <w:rPr>
          <w:rFonts w:asciiTheme="minorHAnsi" w:hAnsiTheme="minorHAnsi" w:cstheme="minorHAnsi"/>
          <w:sz w:val="22"/>
          <w:szCs w:val="22"/>
        </w:rPr>
        <w:t>measurements</w:t>
      </w:r>
      <w:ins w:id="29" w:author="Hidayetoglu, Mert" w:date="2023-12-31T19:22:00Z">
        <w:r w:rsidR="00832155">
          <w:rPr>
            <w:rFonts w:asciiTheme="minorHAnsi" w:hAnsiTheme="minorHAnsi" w:cstheme="minorHAnsi"/>
            <w:sz w:val="22"/>
            <w:szCs w:val="22"/>
          </w:rPr>
          <w:t>. In this case, the measurements were</w:t>
        </w:r>
      </w:ins>
      <w:r w:rsidR="00EF5017" w:rsidRPr="0076144C">
        <w:rPr>
          <w:rFonts w:asciiTheme="minorHAnsi" w:hAnsiTheme="minorHAnsi" w:cstheme="minorHAnsi"/>
          <w:sz w:val="22"/>
          <w:szCs w:val="22"/>
        </w:rPr>
        <w:t xml:space="preserve"> taken at </w:t>
      </w:r>
      <w:r w:rsidR="00B240A1" w:rsidRPr="0076144C">
        <w:rPr>
          <w:rFonts w:asciiTheme="minorHAnsi" w:hAnsiTheme="minorHAnsi" w:cstheme="minorHAnsi"/>
          <w:sz w:val="22"/>
          <w:szCs w:val="22"/>
        </w:rPr>
        <w:t>the</w:t>
      </w:r>
      <w:r w:rsidR="00EF5017" w:rsidRPr="0076144C">
        <w:rPr>
          <w:rFonts w:asciiTheme="minorHAnsi" w:hAnsiTheme="minorHAnsi" w:cstheme="minorHAnsi"/>
          <w:sz w:val="22"/>
          <w:szCs w:val="22"/>
        </w:rPr>
        <w:t xml:space="preserve"> </w:t>
      </w:r>
      <w:r w:rsidR="00B240A1" w:rsidRPr="0076144C">
        <w:rPr>
          <w:rFonts w:asciiTheme="minorHAnsi" w:hAnsiTheme="minorHAnsi" w:cstheme="minorHAnsi"/>
          <w:sz w:val="22"/>
          <w:szCs w:val="22"/>
        </w:rPr>
        <w:t>A</w:t>
      </w:r>
      <w:r w:rsidR="00EF5017" w:rsidRPr="0076144C">
        <w:rPr>
          <w:rFonts w:asciiTheme="minorHAnsi" w:hAnsiTheme="minorHAnsi" w:cstheme="minorHAnsi"/>
          <w:sz w:val="22"/>
          <w:szCs w:val="22"/>
        </w:rPr>
        <w:t xml:space="preserve">dvanced </w:t>
      </w:r>
      <w:r w:rsidR="00B240A1" w:rsidRPr="0076144C">
        <w:rPr>
          <w:rFonts w:asciiTheme="minorHAnsi" w:hAnsiTheme="minorHAnsi" w:cstheme="minorHAnsi"/>
          <w:sz w:val="22"/>
          <w:szCs w:val="22"/>
        </w:rPr>
        <w:t>P</w:t>
      </w:r>
      <w:r w:rsidR="00EF5017" w:rsidRPr="0076144C">
        <w:rPr>
          <w:rFonts w:asciiTheme="minorHAnsi" w:hAnsiTheme="minorHAnsi" w:cstheme="minorHAnsi"/>
          <w:sz w:val="22"/>
          <w:szCs w:val="22"/>
        </w:rPr>
        <w:t xml:space="preserve">hoton </w:t>
      </w:r>
      <w:r w:rsidR="00B240A1" w:rsidRPr="0076144C">
        <w:rPr>
          <w:rFonts w:asciiTheme="minorHAnsi" w:hAnsiTheme="minorHAnsi" w:cstheme="minorHAnsi"/>
          <w:sz w:val="22"/>
          <w:szCs w:val="22"/>
        </w:rPr>
        <w:t>S</w:t>
      </w:r>
      <w:r w:rsidR="00EF5017" w:rsidRPr="0076144C">
        <w:rPr>
          <w:rFonts w:asciiTheme="minorHAnsi" w:hAnsiTheme="minorHAnsi" w:cstheme="minorHAnsi"/>
          <w:sz w:val="22"/>
          <w:szCs w:val="22"/>
        </w:rPr>
        <w:t>ource</w:t>
      </w:r>
      <w:r w:rsidR="00B240A1" w:rsidRPr="0076144C">
        <w:rPr>
          <w:rFonts w:asciiTheme="minorHAnsi" w:hAnsiTheme="minorHAnsi" w:cstheme="minorHAnsi"/>
          <w:sz w:val="22"/>
          <w:szCs w:val="22"/>
        </w:rPr>
        <w:t xml:space="preserve"> (APS), </w:t>
      </w:r>
      <w:del w:id="30" w:author="Hidayetoglu, Mert" w:date="2023-12-31T19:37:00Z">
        <w:r w:rsidR="00B240A1" w:rsidRPr="0076144C" w:rsidDel="008B5E2C">
          <w:rPr>
            <w:rFonts w:asciiTheme="minorHAnsi" w:hAnsiTheme="minorHAnsi" w:cstheme="minorHAnsi"/>
            <w:sz w:val="22"/>
            <w:szCs w:val="22"/>
          </w:rPr>
          <w:delText xml:space="preserve">which is </w:delText>
        </w:r>
      </w:del>
      <w:r w:rsidR="00B240A1" w:rsidRPr="0076144C">
        <w:rPr>
          <w:rFonts w:asciiTheme="minorHAnsi" w:hAnsiTheme="minorHAnsi" w:cstheme="minorHAnsi"/>
          <w:sz w:val="22"/>
          <w:szCs w:val="22"/>
        </w:rPr>
        <w:t>a</w:t>
      </w:r>
      <w:r w:rsidR="00EF5017" w:rsidRPr="0076144C">
        <w:rPr>
          <w:rFonts w:asciiTheme="minorHAnsi" w:hAnsiTheme="minorHAnsi" w:cstheme="minorHAnsi"/>
          <w:sz w:val="22"/>
          <w:szCs w:val="22"/>
        </w:rPr>
        <w:t xml:space="preserve"> synchrotron</w:t>
      </w:r>
      <w:r w:rsidR="00B240A1" w:rsidRPr="0076144C">
        <w:rPr>
          <w:rFonts w:asciiTheme="minorHAnsi" w:hAnsiTheme="minorHAnsi" w:cstheme="minorHAnsi"/>
          <w:sz w:val="22"/>
          <w:szCs w:val="22"/>
        </w:rPr>
        <w:t xml:space="preserve"> </w:t>
      </w:r>
      <w:r w:rsidR="003319D1" w:rsidRPr="0076144C">
        <w:rPr>
          <w:rFonts w:asciiTheme="minorHAnsi" w:hAnsiTheme="minorHAnsi" w:cstheme="minorHAnsi"/>
          <w:sz w:val="22"/>
          <w:szCs w:val="22"/>
        </w:rPr>
        <w:t xml:space="preserve">light source </w:t>
      </w:r>
      <w:del w:id="31" w:author="Hidayetoglu, Mert" w:date="2023-12-31T19:38:00Z">
        <w:r w:rsidR="003319D1" w:rsidRPr="0076144C" w:rsidDel="008B5E2C">
          <w:rPr>
            <w:rFonts w:asciiTheme="minorHAnsi" w:hAnsiTheme="minorHAnsi" w:cstheme="minorHAnsi"/>
            <w:sz w:val="22"/>
            <w:szCs w:val="22"/>
          </w:rPr>
          <w:delText>to produce</w:delText>
        </w:r>
      </w:del>
      <w:ins w:id="32" w:author="Hidayetoglu, Mert" w:date="2023-12-31T19:38:00Z">
        <w:r w:rsidR="008B5E2C">
          <w:rPr>
            <w:rFonts w:asciiTheme="minorHAnsi" w:hAnsiTheme="minorHAnsi" w:cstheme="minorHAnsi"/>
            <w:sz w:val="22"/>
            <w:szCs w:val="22"/>
          </w:rPr>
          <w:t>that produces</w:t>
        </w:r>
      </w:ins>
      <w:r w:rsidR="003319D1" w:rsidRPr="0076144C">
        <w:rPr>
          <w:rFonts w:asciiTheme="minorHAnsi" w:hAnsiTheme="minorHAnsi" w:cstheme="minorHAnsi"/>
          <w:sz w:val="22"/>
          <w:szCs w:val="22"/>
        </w:rPr>
        <w:t xml:space="preserve"> high-energy X-rays beams</w:t>
      </w:r>
      <w:r w:rsidR="00610469">
        <w:rPr>
          <w:rFonts w:asciiTheme="minorHAnsi" w:hAnsiTheme="minorHAnsi" w:cstheme="minorHAnsi"/>
          <w:sz w:val="22"/>
          <w:szCs w:val="22"/>
        </w:rPr>
        <w:t xml:space="preserve"> </w:t>
      </w:r>
      <w:r w:rsidR="0084469F">
        <w:rPr>
          <w:rFonts w:asciiTheme="minorHAnsi" w:hAnsiTheme="minorHAnsi" w:cstheme="minorHAnsi"/>
          <w:sz w:val="22"/>
          <w:szCs w:val="22"/>
        </w:rPr>
        <w:t xml:space="preserve">capable of imaging </w:t>
      </w:r>
      <w:del w:id="33" w:author="Hidayetoglu, Mert" w:date="2023-12-31T19:22:00Z">
        <w:r w:rsidR="0084469F" w:rsidDel="00832155">
          <w:rPr>
            <w:rFonts w:asciiTheme="minorHAnsi" w:hAnsiTheme="minorHAnsi" w:cstheme="minorHAnsi"/>
            <w:sz w:val="22"/>
            <w:szCs w:val="22"/>
          </w:rPr>
          <w:delText xml:space="preserve">objects </w:delText>
        </w:r>
        <w:r w:rsidR="00B37DCF" w:rsidDel="00832155">
          <w:rPr>
            <w:rFonts w:asciiTheme="minorHAnsi" w:hAnsiTheme="minorHAnsi" w:cstheme="minorHAnsi"/>
            <w:sz w:val="22"/>
            <w:szCs w:val="22"/>
          </w:rPr>
          <w:delText xml:space="preserve"> such</w:delText>
        </w:r>
      </w:del>
      <w:ins w:id="34" w:author="Hidayetoglu, Mert" w:date="2023-12-31T19:22:00Z">
        <w:r w:rsidR="00832155">
          <w:rPr>
            <w:rFonts w:asciiTheme="minorHAnsi" w:hAnsiTheme="minorHAnsi" w:cstheme="minorHAnsi"/>
            <w:sz w:val="22"/>
            <w:szCs w:val="22"/>
          </w:rPr>
          <w:t>objects such</w:t>
        </w:r>
      </w:ins>
      <w:r w:rsidR="00B37DCF">
        <w:rPr>
          <w:rFonts w:asciiTheme="minorHAnsi" w:hAnsiTheme="minorHAnsi" w:cstheme="minorHAnsi"/>
          <w:sz w:val="22"/>
          <w:szCs w:val="22"/>
        </w:rPr>
        <w:t xml:space="preserve"> as semiconductor chips and mouse brains</w:t>
      </w:r>
      <w:r w:rsidR="000F5629">
        <w:rPr>
          <w:rFonts w:asciiTheme="minorHAnsi" w:hAnsiTheme="minorHAnsi" w:cstheme="minorHAnsi"/>
          <w:sz w:val="22"/>
          <w:szCs w:val="22"/>
        </w:rPr>
        <w:t xml:space="preserve"> </w:t>
      </w:r>
      <w:r w:rsidR="0084469F">
        <w:rPr>
          <w:rFonts w:asciiTheme="minorHAnsi" w:hAnsiTheme="minorHAnsi" w:cstheme="minorHAnsi"/>
          <w:sz w:val="22"/>
          <w:szCs w:val="22"/>
        </w:rPr>
        <w:t>at sub-micron</w:t>
      </w:r>
      <w:r w:rsidR="00B37DCF">
        <w:rPr>
          <w:rFonts w:asciiTheme="minorHAnsi" w:hAnsiTheme="minorHAnsi" w:cstheme="minorHAnsi"/>
          <w:sz w:val="22"/>
          <w:szCs w:val="22"/>
        </w:rPr>
        <w:t>-level resolution</w:t>
      </w:r>
      <w:r w:rsidR="00EF5017" w:rsidRPr="0076144C">
        <w:rPr>
          <w:rFonts w:asciiTheme="minorHAnsi" w:hAnsiTheme="minorHAnsi" w:cstheme="minorHAnsi"/>
          <w:sz w:val="22"/>
          <w:szCs w:val="22"/>
        </w:rPr>
        <w:t xml:space="preserve">. </w:t>
      </w:r>
      <w:r w:rsidR="000F5629">
        <w:rPr>
          <w:rFonts w:asciiTheme="minorHAnsi" w:hAnsiTheme="minorHAnsi" w:cstheme="minorHAnsi"/>
          <w:sz w:val="22"/>
          <w:szCs w:val="22"/>
        </w:rPr>
        <w:t>Reconstructing image</w:t>
      </w:r>
      <w:r w:rsidR="00DA6B59">
        <w:rPr>
          <w:rFonts w:asciiTheme="minorHAnsi" w:hAnsiTheme="minorHAnsi" w:cstheme="minorHAnsi"/>
          <w:sz w:val="22"/>
          <w:szCs w:val="22"/>
        </w:rPr>
        <w:t xml:space="preserve">s at such </w:t>
      </w:r>
      <w:ins w:id="35" w:author="Hidayetoglu, Mert" w:date="2023-12-31T19:38:00Z">
        <w:r w:rsidR="008B5E2C">
          <w:rPr>
            <w:rFonts w:asciiTheme="minorHAnsi" w:hAnsiTheme="minorHAnsi" w:cstheme="minorHAnsi"/>
            <w:sz w:val="22"/>
            <w:szCs w:val="22"/>
          </w:rPr>
          <w:t xml:space="preserve">an </w:t>
        </w:r>
      </w:ins>
      <w:r w:rsidR="00DA6B59">
        <w:rPr>
          <w:rFonts w:asciiTheme="minorHAnsi" w:hAnsiTheme="minorHAnsi" w:cstheme="minorHAnsi"/>
          <w:sz w:val="22"/>
          <w:szCs w:val="22"/>
        </w:rPr>
        <w:t>extreme level of resolution</w:t>
      </w:r>
      <w:r w:rsidR="00EB3FE3">
        <w:rPr>
          <w:rFonts w:asciiTheme="minorHAnsi" w:hAnsiTheme="minorHAnsi" w:cstheme="minorHAnsi"/>
          <w:sz w:val="22"/>
          <w:szCs w:val="22"/>
        </w:rPr>
        <w:t xml:space="preserve"> </w:t>
      </w:r>
      <w:r w:rsidR="00987936">
        <w:rPr>
          <w:rFonts w:asciiTheme="minorHAnsi" w:hAnsiTheme="minorHAnsi" w:cstheme="minorHAnsi"/>
          <w:sz w:val="22"/>
          <w:szCs w:val="22"/>
        </w:rPr>
        <w:t xml:space="preserve">offers invaluable insights </w:t>
      </w:r>
      <w:r w:rsidR="001C5FDE">
        <w:rPr>
          <w:rFonts w:asciiTheme="minorHAnsi" w:hAnsiTheme="minorHAnsi" w:cstheme="minorHAnsi"/>
          <w:sz w:val="22"/>
          <w:szCs w:val="22"/>
        </w:rPr>
        <w:t xml:space="preserve">into the objects under study but </w:t>
      </w:r>
      <w:r w:rsidR="00A20EF7">
        <w:rPr>
          <w:rFonts w:asciiTheme="minorHAnsi" w:hAnsiTheme="minorHAnsi" w:cstheme="minorHAnsi"/>
          <w:sz w:val="22"/>
          <w:szCs w:val="22"/>
        </w:rPr>
        <w:t xml:space="preserve">requires efficient and accurate transformations of terabytes to petabytes of data. </w:t>
      </w:r>
      <w:r w:rsidR="00EF5017" w:rsidRPr="0076144C">
        <w:rPr>
          <w:rFonts w:asciiTheme="minorHAnsi" w:hAnsiTheme="minorHAnsi" w:cstheme="minorHAnsi"/>
          <w:sz w:val="22"/>
          <w:szCs w:val="22"/>
        </w:rPr>
        <w:t xml:space="preserve">During his internship, he contributed to </w:t>
      </w:r>
      <w:r w:rsidR="00A20EF7">
        <w:rPr>
          <w:rFonts w:asciiTheme="minorHAnsi" w:hAnsiTheme="minorHAnsi" w:cstheme="minorHAnsi"/>
          <w:sz w:val="22"/>
          <w:szCs w:val="22"/>
        </w:rPr>
        <w:t xml:space="preserve">the development of </w:t>
      </w:r>
      <w:r w:rsidR="002959B4">
        <w:rPr>
          <w:rFonts w:asciiTheme="minorHAnsi" w:hAnsiTheme="minorHAnsi" w:cstheme="minorHAnsi"/>
          <w:sz w:val="22"/>
          <w:szCs w:val="22"/>
        </w:rPr>
        <w:t>efficient reconstruction algorithm</w:t>
      </w:r>
      <w:r w:rsidR="00217DB9">
        <w:rPr>
          <w:rFonts w:asciiTheme="minorHAnsi" w:hAnsiTheme="minorHAnsi" w:cstheme="minorHAnsi"/>
          <w:sz w:val="22"/>
          <w:szCs w:val="22"/>
        </w:rPr>
        <w:t xml:space="preserve">s and </w:t>
      </w:r>
      <w:r w:rsidR="00EF5017" w:rsidRPr="0076144C">
        <w:rPr>
          <w:rFonts w:asciiTheme="minorHAnsi" w:hAnsiTheme="minorHAnsi" w:cstheme="minorHAnsi"/>
          <w:sz w:val="22"/>
          <w:szCs w:val="22"/>
        </w:rPr>
        <w:t xml:space="preserve">a journal paper published at Applied Optics. After his internship, with </w:t>
      </w:r>
      <w:del w:id="36" w:author="Hidayetoglu, Mert" w:date="2023-12-31T19:39:00Z">
        <w:r w:rsidR="00EF5017" w:rsidRPr="0076144C" w:rsidDel="008B5E2C">
          <w:rPr>
            <w:rFonts w:asciiTheme="minorHAnsi" w:hAnsiTheme="minorHAnsi" w:cstheme="minorHAnsi"/>
            <w:sz w:val="22"/>
            <w:szCs w:val="22"/>
          </w:rPr>
          <w:delText xml:space="preserve">a </w:delText>
        </w:r>
      </w:del>
      <w:r w:rsidR="00EF5017" w:rsidRPr="0076144C">
        <w:rPr>
          <w:rFonts w:asciiTheme="minorHAnsi" w:hAnsiTheme="minorHAnsi" w:cstheme="minorHAnsi"/>
          <w:sz w:val="22"/>
          <w:szCs w:val="22"/>
        </w:rPr>
        <w:t xml:space="preserve">great teamwork led by Mert, his Argonne work produced an excellent publication at the top supercomputing conference SC19. </w:t>
      </w:r>
      <w:r w:rsidRPr="0076144C">
        <w:rPr>
          <w:rFonts w:asciiTheme="minorHAnsi" w:hAnsiTheme="minorHAnsi" w:cstheme="minorHAnsi"/>
          <w:sz w:val="22"/>
          <w:szCs w:val="22"/>
        </w:rPr>
        <w:t>H</w:t>
      </w:r>
      <w:r w:rsidR="00EF5017" w:rsidRPr="0076144C">
        <w:rPr>
          <w:rFonts w:asciiTheme="minorHAnsi" w:hAnsiTheme="minorHAnsi" w:cstheme="minorHAnsi"/>
          <w:sz w:val="22"/>
          <w:szCs w:val="22"/>
        </w:rPr>
        <w:t xml:space="preserve">is </w:t>
      </w:r>
      <w:r w:rsidR="000D2A4B">
        <w:rPr>
          <w:rFonts w:asciiTheme="minorHAnsi" w:hAnsiTheme="minorHAnsi" w:cstheme="minorHAnsi"/>
          <w:sz w:val="22"/>
          <w:szCs w:val="22"/>
        </w:rPr>
        <w:t xml:space="preserve">code for the </w:t>
      </w:r>
      <w:r w:rsidR="004B6C71">
        <w:rPr>
          <w:rFonts w:asciiTheme="minorHAnsi" w:hAnsiTheme="minorHAnsi" w:cstheme="minorHAnsi"/>
          <w:sz w:val="22"/>
          <w:szCs w:val="22"/>
        </w:rPr>
        <w:t xml:space="preserve">SC19 </w:t>
      </w:r>
      <w:r w:rsidR="00EF5017" w:rsidRPr="0076144C">
        <w:rPr>
          <w:rFonts w:asciiTheme="minorHAnsi" w:hAnsiTheme="minorHAnsi" w:cstheme="minorHAnsi"/>
          <w:sz w:val="22"/>
          <w:szCs w:val="22"/>
        </w:rPr>
        <w:t xml:space="preserve">paper </w:t>
      </w:r>
      <w:r w:rsidRPr="0076144C">
        <w:rPr>
          <w:rFonts w:asciiTheme="minorHAnsi" w:hAnsiTheme="minorHAnsi" w:cstheme="minorHAnsi"/>
          <w:sz w:val="22"/>
          <w:szCs w:val="22"/>
        </w:rPr>
        <w:t>was</w:t>
      </w:r>
      <w:r w:rsidR="00EF5017" w:rsidRPr="0076144C">
        <w:rPr>
          <w:rFonts w:asciiTheme="minorHAnsi" w:hAnsiTheme="minorHAnsi" w:cstheme="minorHAnsi"/>
          <w:sz w:val="22"/>
          <w:szCs w:val="22"/>
        </w:rPr>
        <w:t xml:space="preserve"> </w:t>
      </w:r>
      <w:r w:rsidRPr="0076144C">
        <w:rPr>
          <w:rFonts w:asciiTheme="minorHAnsi" w:hAnsiTheme="minorHAnsi" w:cstheme="minorHAnsi"/>
          <w:sz w:val="22"/>
          <w:szCs w:val="22"/>
        </w:rPr>
        <w:t xml:space="preserve">also </w:t>
      </w:r>
      <w:r w:rsidR="00EF5017" w:rsidRPr="0076144C">
        <w:rPr>
          <w:rFonts w:asciiTheme="minorHAnsi" w:hAnsiTheme="minorHAnsi" w:cstheme="minorHAnsi"/>
          <w:sz w:val="22"/>
          <w:szCs w:val="22"/>
        </w:rPr>
        <w:t xml:space="preserve">chosen as the </w:t>
      </w:r>
      <w:r w:rsidR="004E3309" w:rsidRPr="0076144C">
        <w:rPr>
          <w:rFonts w:asciiTheme="minorHAnsi" w:hAnsiTheme="minorHAnsi" w:cstheme="minorHAnsi"/>
          <w:sz w:val="22"/>
          <w:szCs w:val="22"/>
        </w:rPr>
        <w:t>reproducibility benchmark application for the</w:t>
      </w:r>
      <w:r w:rsidR="00EF5017" w:rsidRPr="0076144C">
        <w:rPr>
          <w:rFonts w:asciiTheme="minorHAnsi" w:hAnsiTheme="minorHAnsi" w:cstheme="minorHAnsi"/>
          <w:sz w:val="22"/>
          <w:szCs w:val="22"/>
        </w:rPr>
        <w:t xml:space="preserve"> student cluster competition</w:t>
      </w:r>
      <w:r w:rsidR="004E3309" w:rsidRPr="0076144C">
        <w:rPr>
          <w:rFonts w:asciiTheme="minorHAnsi" w:hAnsiTheme="minorHAnsi" w:cstheme="minorHAnsi"/>
          <w:sz w:val="22"/>
          <w:szCs w:val="22"/>
        </w:rPr>
        <w:t xml:space="preserve"> at SC20</w:t>
      </w:r>
      <w:r w:rsidR="00EF5017" w:rsidRPr="0076144C">
        <w:rPr>
          <w:rFonts w:asciiTheme="minorHAnsi" w:hAnsiTheme="minorHAnsi" w:cstheme="minorHAnsi"/>
          <w:sz w:val="22"/>
          <w:szCs w:val="22"/>
        </w:rPr>
        <w:t xml:space="preserve">. </w:t>
      </w:r>
      <w:r w:rsidR="004E3309" w:rsidRPr="0076144C">
        <w:rPr>
          <w:rFonts w:asciiTheme="minorHAnsi" w:hAnsiTheme="minorHAnsi" w:cstheme="minorHAnsi"/>
          <w:sz w:val="22"/>
          <w:szCs w:val="22"/>
        </w:rPr>
        <w:t>Teams</w:t>
      </w:r>
      <w:r w:rsidR="00EF5017" w:rsidRPr="0076144C">
        <w:rPr>
          <w:rFonts w:asciiTheme="minorHAnsi" w:hAnsiTheme="minorHAnsi" w:cstheme="minorHAnsi"/>
          <w:sz w:val="22"/>
          <w:szCs w:val="22"/>
        </w:rPr>
        <w:t xml:space="preserve"> of students from top universities </w:t>
      </w:r>
      <w:del w:id="37" w:author="Hidayetoglu, Mert" w:date="2023-12-31T18:31:00Z">
        <w:r w:rsidR="00EF5017" w:rsidRPr="0076144C" w:rsidDel="001000FE">
          <w:rPr>
            <w:rFonts w:asciiTheme="minorHAnsi" w:hAnsiTheme="minorHAnsi" w:cstheme="minorHAnsi"/>
            <w:sz w:val="22"/>
            <w:szCs w:val="22"/>
          </w:rPr>
          <w:delText>around the world</w:delText>
        </w:r>
      </w:del>
      <w:ins w:id="38" w:author="Hidayetoglu, Mert" w:date="2023-12-31T18:31:00Z">
        <w:r w:rsidR="001000FE">
          <w:rPr>
            <w:rFonts w:asciiTheme="minorHAnsi" w:hAnsiTheme="minorHAnsi" w:cstheme="minorHAnsi"/>
            <w:sz w:val="22"/>
            <w:szCs w:val="22"/>
          </w:rPr>
          <w:t>worldwide</w:t>
        </w:r>
      </w:ins>
      <w:r w:rsidR="00EF5017" w:rsidRPr="0076144C">
        <w:rPr>
          <w:rFonts w:asciiTheme="minorHAnsi" w:hAnsiTheme="minorHAnsi" w:cstheme="minorHAnsi"/>
          <w:sz w:val="22"/>
          <w:szCs w:val="22"/>
        </w:rPr>
        <w:t xml:space="preserve"> use</w:t>
      </w:r>
      <w:r w:rsidR="004E3309" w:rsidRPr="0076144C">
        <w:rPr>
          <w:rFonts w:asciiTheme="minorHAnsi" w:hAnsiTheme="minorHAnsi" w:cstheme="minorHAnsi"/>
          <w:sz w:val="22"/>
          <w:szCs w:val="22"/>
        </w:rPr>
        <w:t>d</w:t>
      </w:r>
      <w:r w:rsidR="00EF5017" w:rsidRPr="0076144C">
        <w:rPr>
          <w:rFonts w:asciiTheme="minorHAnsi" w:hAnsiTheme="minorHAnsi" w:cstheme="minorHAnsi"/>
          <w:sz w:val="22"/>
          <w:szCs w:val="22"/>
        </w:rPr>
        <w:t xml:space="preserve"> </w:t>
      </w:r>
      <w:proofErr w:type="spellStart"/>
      <w:r w:rsidR="00EF5017" w:rsidRPr="0076144C">
        <w:rPr>
          <w:rFonts w:asciiTheme="minorHAnsi" w:hAnsiTheme="minorHAnsi" w:cstheme="minorHAnsi"/>
          <w:sz w:val="22"/>
          <w:szCs w:val="22"/>
        </w:rPr>
        <w:t>Mert’s</w:t>
      </w:r>
      <w:proofErr w:type="spellEnd"/>
      <w:r w:rsidR="00EF5017" w:rsidRPr="0076144C">
        <w:rPr>
          <w:rFonts w:asciiTheme="minorHAnsi" w:hAnsiTheme="minorHAnsi" w:cstheme="minorHAnsi"/>
          <w:sz w:val="22"/>
          <w:szCs w:val="22"/>
        </w:rPr>
        <w:t xml:space="preserve"> code as a benchmark to test their system performance</w:t>
      </w:r>
      <w:r w:rsidR="002371A7" w:rsidRPr="0076144C">
        <w:rPr>
          <w:rFonts w:asciiTheme="minorHAnsi" w:hAnsiTheme="minorHAnsi" w:cstheme="minorHAnsi"/>
          <w:sz w:val="22"/>
          <w:szCs w:val="22"/>
        </w:rPr>
        <w:t xml:space="preserve"> while reproducing Mert’s scientific results</w:t>
      </w:r>
      <w:r w:rsidR="00EF5017" w:rsidRPr="0076144C">
        <w:rPr>
          <w:rFonts w:asciiTheme="minorHAnsi" w:hAnsiTheme="minorHAnsi" w:cstheme="minorHAnsi"/>
          <w:sz w:val="22"/>
          <w:szCs w:val="22"/>
        </w:rPr>
        <w:t>.</w:t>
      </w:r>
    </w:p>
    <w:p w14:paraId="0B50DA4C" w14:textId="77777777" w:rsidR="00DF78EB" w:rsidRPr="0076144C" w:rsidRDefault="00DF78EB" w:rsidP="00EF5017">
      <w:pPr>
        <w:pStyle w:val="Default"/>
        <w:jc w:val="both"/>
        <w:rPr>
          <w:rFonts w:asciiTheme="minorHAnsi" w:hAnsiTheme="minorHAnsi" w:cstheme="minorHAnsi"/>
          <w:sz w:val="22"/>
          <w:szCs w:val="22"/>
        </w:rPr>
      </w:pPr>
    </w:p>
    <w:p w14:paraId="5D22B07E" w14:textId="7A57B942" w:rsidR="009B071B" w:rsidRPr="00700811" w:rsidRDefault="00DF78EB" w:rsidP="009B071B">
      <w:pPr>
        <w:pStyle w:val="Default"/>
        <w:jc w:val="both"/>
        <w:rPr>
          <w:rFonts w:asciiTheme="minorHAnsi" w:hAnsiTheme="minorHAnsi" w:cstheme="minorHAnsi"/>
          <w:sz w:val="22"/>
          <w:szCs w:val="22"/>
        </w:rPr>
      </w:pPr>
      <w:r w:rsidRPr="00700811">
        <w:rPr>
          <w:rFonts w:asciiTheme="minorHAnsi" w:hAnsiTheme="minorHAnsi" w:cstheme="minorHAnsi"/>
          <w:sz w:val="22"/>
          <w:szCs w:val="22"/>
        </w:rPr>
        <w:t>Mert</w:t>
      </w:r>
      <w:r w:rsidR="00BF25F4" w:rsidRPr="00700811">
        <w:rPr>
          <w:rFonts w:asciiTheme="minorHAnsi" w:hAnsiTheme="minorHAnsi" w:cstheme="minorHAnsi"/>
          <w:sz w:val="22"/>
          <w:szCs w:val="22"/>
        </w:rPr>
        <w:t>’s follow-up paper</w:t>
      </w:r>
      <w:r w:rsidRPr="00700811">
        <w:rPr>
          <w:rFonts w:asciiTheme="minorHAnsi" w:hAnsiTheme="minorHAnsi" w:cstheme="minorHAnsi"/>
          <w:sz w:val="22"/>
          <w:szCs w:val="22"/>
        </w:rPr>
        <w:t xml:space="preserve"> </w:t>
      </w:r>
      <w:r w:rsidR="00BF25F4" w:rsidRPr="00700811">
        <w:rPr>
          <w:rFonts w:asciiTheme="minorHAnsi" w:hAnsiTheme="minorHAnsi" w:cstheme="minorHAnsi"/>
          <w:sz w:val="22"/>
          <w:szCs w:val="22"/>
        </w:rPr>
        <w:t xml:space="preserve">which he </w:t>
      </w:r>
      <w:r w:rsidRPr="00700811">
        <w:rPr>
          <w:rFonts w:asciiTheme="minorHAnsi" w:hAnsiTheme="minorHAnsi" w:cstheme="minorHAnsi"/>
          <w:sz w:val="22"/>
          <w:szCs w:val="22"/>
        </w:rPr>
        <w:t xml:space="preserve">served as the lead author on the X-ray imaging application that he developed at Argonne </w:t>
      </w:r>
      <w:r w:rsidR="00266460" w:rsidRPr="00700811">
        <w:rPr>
          <w:rFonts w:asciiTheme="minorHAnsi" w:hAnsiTheme="minorHAnsi" w:cstheme="minorHAnsi"/>
          <w:sz w:val="22"/>
          <w:szCs w:val="22"/>
        </w:rPr>
        <w:t xml:space="preserve">was published at SC20 and </w:t>
      </w:r>
      <w:r w:rsidRPr="00700811">
        <w:rPr>
          <w:rFonts w:asciiTheme="minorHAnsi" w:hAnsiTheme="minorHAnsi" w:cstheme="minorHAnsi"/>
          <w:sz w:val="22"/>
          <w:szCs w:val="22"/>
        </w:rPr>
        <w:t xml:space="preserve">won the </w:t>
      </w:r>
      <w:r w:rsidR="00F06698" w:rsidRPr="00700811">
        <w:rPr>
          <w:rFonts w:asciiTheme="minorHAnsi" w:hAnsiTheme="minorHAnsi" w:cstheme="minorHAnsi"/>
          <w:sz w:val="22"/>
          <w:szCs w:val="22"/>
        </w:rPr>
        <w:t>B</w:t>
      </w:r>
      <w:r w:rsidRPr="00700811">
        <w:rPr>
          <w:rFonts w:asciiTheme="minorHAnsi" w:hAnsiTheme="minorHAnsi" w:cstheme="minorHAnsi"/>
          <w:sz w:val="22"/>
          <w:szCs w:val="22"/>
        </w:rPr>
        <w:t xml:space="preserve">est </w:t>
      </w:r>
      <w:r w:rsidR="00F06698" w:rsidRPr="00700811">
        <w:rPr>
          <w:rFonts w:asciiTheme="minorHAnsi" w:hAnsiTheme="minorHAnsi" w:cstheme="minorHAnsi"/>
          <w:sz w:val="22"/>
          <w:szCs w:val="22"/>
        </w:rPr>
        <w:t>P</w:t>
      </w:r>
      <w:r w:rsidRPr="00700811">
        <w:rPr>
          <w:rFonts w:asciiTheme="minorHAnsi" w:hAnsiTheme="minorHAnsi" w:cstheme="minorHAnsi"/>
          <w:sz w:val="22"/>
          <w:szCs w:val="22"/>
        </w:rPr>
        <w:t xml:space="preserve">aper award, which is highly </w:t>
      </w:r>
      <w:r w:rsidR="00921C44" w:rsidRPr="00700811">
        <w:rPr>
          <w:rFonts w:asciiTheme="minorHAnsi" w:hAnsiTheme="minorHAnsi" w:cstheme="minorHAnsi"/>
          <w:sz w:val="22"/>
          <w:szCs w:val="22"/>
        </w:rPr>
        <w:t xml:space="preserve">coveted </w:t>
      </w:r>
      <w:r w:rsidR="00294925" w:rsidRPr="00700811">
        <w:rPr>
          <w:rFonts w:asciiTheme="minorHAnsi" w:hAnsiTheme="minorHAnsi" w:cstheme="minorHAnsi"/>
          <w:sz w:val="22"/>
          <w:szCs w:val="22"/>
        </w:rPr>
        <w:t>recognition</w:t>
      </w:r>
      <w:r w:rsidRPr="00700811">
        <w:rPr>
          <w:rFonts w:asciiTheme="minorHAnsi" w:hAnsiTheme="minorHAnsi" w:cstheme="minorHAnsi"/>
          <w:sz w:val="22"/>
          <w:szCs w:val="22"/>
        </w:rPr>
        <w:t xml:space="preserve">. </w:t>
      </w:r>
      <w:r w:rsidR="00294925" w:rsidRPr="00700811">
        <w:rPr>
          <w:rFonts w:asciiTheme="minorHAnsi" w:hAnsiTheme="minorHAnsi" w:cstheme="minorHAnsi"/>
          <w:sz w:val="22"/>
          <w:szCs w:val="22"/>
        </w:rPr>
        <w:t xml:space="preserve">This paper describes </w:t>
      </w:r>
      <w:r w:rsidR="004C49D3" w:rsidRPr="00700811">
        <w:rPr>
          <w:rFonts w:asciiTheme="minorHAnsi" w:hAnsiTheme="minorHAnsi" w:cstheme="minorHAnsi"/>
          <w:sz w:val="22"/>
          <w:szCs w:val="22"/>
        </w:rPr>
        <w:t>an innovative</w:t>
      </w:r>
      <w:r w:rsidRPr="00700811">
        <w:rPr>
          <w:rFonts w:asciiTheme="minorHAnsi" w:hAnsiTheme="minorHAnsi" w:cstheme="minorHAnsi"/>
          <w:sz w:val="22"/>
          <w:szCs w:val="22"/>
        </w:rPr>
        <w:t xml:space="preserve"> hierarchical communications</w:t>
      </w:r>
      <w:r w:rsidR="004C49D3" w:rsidRPr="00700811">
        <w:rPr>
          <w:rFonts w:asciiTheme="minorHAnsi" w:hAnsiTheme="minorHAnsi" w:cstheme="minorHAnsi"/>
          <w:sz w:val="22"/>
          <w:szCs w:val="22"/>
        </w:rPr>
        <w:t xml:space="preserve"> scheme</w:t>
      </w:r>
      <w:r w:rsidRPr="00700811">
        <w:rPr>
          <w:rFonts w:asciiTheme="minorHAnsi" w:hAnsiTheme="minorHAnsi" w:cstheme="minorHAnsi"/>
          <w:sz w:val="22"/>
          <w:szCs w:val="22"/>
        </w:rPr>
        <w:t xml:space="preserve"> </w:t>
      </w:r>
      <w:r w:rsidR="004476E8" w:rsidRPr="00700811">
        <w:rPr>
          <w:rFonts w:asciiTheme="minorHAnsi" w:hAnsiTheme="minorHAnsi" w:cstheme="minorHAnsi"/>
          <w:sz w:val="22"/>
          <w:szCs w:val="22"/>
        </w:rPr>
        <w:t xml:space="preserve">for large-scale </w:t>
      </w:r>
      <w:r w:rsidR="00046712" w:rsidRPr="00700811">
        <w:rPr>
          <w:rFonts w:asciiTheme="minorHAnsi" w:hAnsiTheme="minorHAnsi" w:cstheme="minorHAnsi"/>
          <w:sz w:val="22"/>
          <w:szCs w:val="22"/>
        </w:rPr>
        <w:t xml:space="preserve">computer </w:t>
      </w:r>
      <w:r w:rsidR="004476E8" w:rsidRPr="00700811">
        <w:rPr>
          <w:rFonts w:asciiTheme="minorHAnsi" w:hAnsiTheme="minorHAnsi" w:cstheme="minorHAnsi"/>
          <w:sz w:val="22"/>
          <w:szCs w:val="22"/>
        </w:rPr>
        <w:t xml:space="preserve">systems </w:t>
      </w:r>
      <w:r w:rsidR="00D724F7" w:rsidRPr="00700811">
        <w:rPr>
          <w:rFonts w:asciiTheme="minorHAnsi" w:hAnsiTheme="minorHAnsi" w:cstheme="minorHAnsi"/>
          <w:sz w:val="22"/>
          <w:szCs w:val="22"/>
        </w:rPr>
        <w:t>composed of</w:t>
      </w:r>
      <w:r w:rsidR="004476E8" w:rsidRPr="00700811">
        <w:rPr>
          <w:rFonts w:asciiTheme="minorHAnsi" w:hAnsiTheme="minorHAnsi" w:cstheme="minorHAnsi"/>
          <w:sz w:val="22"/>
          <w:szCs w:val="22"/>
        </w:rPr>
        <w:t xml:space="preserve"> multi-GPU</w:t>
      </w:r>
      <w:r w:rsidR="00D724F7" w:rsidRPr="00700811">
        <w:rPr>
          <w:rFonts w:asciiTheme="minorHAnsi" w:hAnsiTheme="minorHAnsi" w:cstheme="minorHAnsi"/>
          <w:sz w:val="22"/>
          <w:szCs w:val="22"/>
        </w:rPr>
        <w:t xml:space="preserve"> nodes (fat-node architecture)</w:t>
      </w:r>
      <w:r w:rsidR="00046712" w:rsidRPr="00700811">
        <w:rPr>
          <w:rFonts w:asciiTheme="minorHAnsi" w:hAnsiTheme="minorHAnsi" w:cstheme="minorHAnsi"/>
          <w:sz w:val="22"/>
          <w:szCs w:val="22"/>
        </w:rPr>
        <w:t xml:space="preserve">, </w:t>
      </w:r>
      <w:r w:rsidRPr="00700811">
        <w:rPr>
          <w:rFonts w:asciiTheme="minorHAnsi" w:hAnsiTheme="minorHAnsi" w:cstheme="minorHAnsi"/>
          <w:sz w:val="22"/>
          <w:szCs w:val="22"/>
        </w:rPr>
        <w:t xml:space="preserve">which is an </w:t>
      </w:r>
      <w:del w:id="39" w:author="Hidayetoglu, Mert" w:date="2023-12-31T18:31:00Z">
        <w:r w:rsidRPr="00700811" w:rsidDel="001000FE">
          <w:rPr>
            <w:rFonts w:asciiTheme="minorHAnsi" w:hAnsiTheme="minorHAnsi" w:cstheme="minorHAnsi"/>
            <w:sz w:val="22"/>
            <w:szCs w:val="22"/>
          </w:rPr>
          <w:delText xml:space="preserve">important </w:delText>
        </w:r>
      </w:del>
      <w:ins w:id="40" w:author="Hidayetoglu, Mert" w:date="2023-12-31T18:31:00Z">
        <w:r w:rsidR="001000FE">
          <w:rPr>
            <w:rFonts w:asciiTheme="minorHAnsi" w:hAnsiTheme="minorHAnsi" w:cstheme="minorHAnsi"/>
            <w:sz w:val="22"/>
            <w:szCs w:val="22"/>
          </w:rPr>
          <w:t>integral</w:t>
        </w:r>
        <w:r w:rsidR="001000FE" w:rsidRPr="00700811">
          <w:rPr>
            <w:rFonts w:asciiTheme="minorHAnsi" w:hAnsiTheme="minorHAnsi" w:cstheme="minorHAnsi"/>
            <w:sz w:val="22"/>
            <w:szCs w:val="22"/>
          </w:rPr>
          <w:t xml:space="preserve"> </w:t>
        </w:r>
      </w:ins>
      <w:r w:rsidRPr="00700811">
        <w:rPr>
          <w:rFonts w:asciiTheme="minorHAnsi" w:hAnsiTheme="minorHAnsi" w:cstheme="minorHAnsi"/>
          <w:sz w:val="22"/>
          <w:szCs w:val="22"/>
        </w:rPr>
        <w:t>part of his thesis</w:t>
      </w:r>
      <w:ins w:id="41" w:author="Hidayetoglu, Mert" w:date="2023-12-31T19:22:00Z">
        <w:r w:rsidR="00832155">
          <w:rPr>
            <w:rFonts w:asciiTheme="minorHAnsi" w:hAnsiTheme="minorHAnsi" w:cstheme="minorHAnsi"/>
            <w:sz w:val="22"/>
            <w:szCs w:val="22"/>
          </w:rPr>
          <w:t>.</w:t>
        </w:r>
      </w:ins>
      <w:del w:id="42" w:author="Hidayetoglu, Mert" w:date="2023-12-31T19:22:00Z">
        <w:r w:rsidR="009B071B" w:rsidRPr="00700811" w:rsidDel="00832155">
          <w:rPr>
            <w:rFonts w:asciiTheme="minorHAnsi" w:hAnsiTheme="minorHAnsi" w:cstheme="minorHAnsi"/>
            <w:sz w:val="22"/>
            <w:szCs w:val="22"/>
          </w:rPr>
          <w:delText>,</w:delText>
        </w:r>
      </w:del>
      <w:r w:rsidRPr="00700811">
        <w:rPr>
          <w:rFonts w:asciiTheme="minorHAnsi" w:hAnsiTheme="minorHAnsi" w:cstheme="minorHAnsi"/>
          <w:sz w:val="22"/>
          <w:szCs w:val="22"/>
        </w:rPr>
        <w:t xml:space="preserve"> </w:t>
      </w:r>
      <w:del w:id="43" w:author="Hidayetoglu, Mert" w:date="2023-12-31T19:22:00Z">
        <w:r w:rsidRPr="00700811" w:rsidDel="00832155">
          <w:rPr>
            <w:rFonts w:asciiTheme="minorHAnsi" w:hAnsiTheme="minorHAnsi" w:cstheme="minorHAnsi"/>
            <w:sz w:val="22"/>
            <w:szCs w:val="22"/>
          </w:rPr>
          <w:delText>where h</w:delText>
        </w:r>
      </w:del>
      <w:ins w:id="44" w:author="Hidayetoglu, Mert" w:date="2023-12-31T19:22:00Z">
        <w:r w:rsidR="00832155">
          <w:rPr>
            <w:rFonts w:asciiTheme="minorHAnsi" w:hAnsiTheme="minorHAnsi" w:cstheme="minorHAnsi"/>
            <w:sz w:val="22"/>
            <w:szCs w:val="22"/>
          </w:rPr>
          <w:t>H</w:t>
        </w:r>
      </w:ins>
      <w:r w:rsidRPr="00700811">
        <w:rPr>
          <w:rFonts w:asciiTheme="minorHAnsi" w:hAnsiTheme="minorHAnsi" w:cstheme="minorHAnsi"/>
          <w:sz w:val="22"/>
          <w:szCs w:val="22"/>
        </w:rPr>
        <w:t>e reduced the communication time cost by 60%</w:t>
      </w:r>
      <w:r w:rsidR="00046712" w:rsidRPr="00700811">
        <w:rPr>
          <w:rFonts w:asciiTheme="minorHAnsi" w:hAnsiTheme="minorHAnsi" w:cstheme="minorHAnsi"/>
          <w:sz w:val="22"/>
          <w:szCs w:val="22"/>
        </w:rPr>
        <w:t xml:space="preserve"> on Summit in Oak Ridge National Laboratory</w:t>
      </w:r>
      <w:r w:rsidRPr="00700811">
        <w:rPr>
          <w:rFonts w:asciiTheme="minorHAnsi" w:hAnsiTheme="minorHAnsi" w:cstheme="minorHAnsi"/>
          <w:sz w:val="22"/>
          <w:szCs w:val="22"/>
        </w:rPr>
        <w:t xml:space="preserve">. His SC20 paper demonstrated </w:t>
      </w:r>
      <w:r w:rsidR="00D724F7" w:rsidRPr="00700811">
        <w:rPr>
          <w:rFonts w:asciiTheme="minorHAnsi" w:hAnsiTheme="minorHAnsi" w:cstheme="minorHAnsi"/>
          <w:sz w:val="22"/>
          <w:szCs w:val="22"/>
        </w:rPr>
        <w:t xml:space="preserve">ultra-high-resolution </w:t>
      </w:r>
      <w:r w:rsidRPr="00700811">
        <w:rPr>
          <w:rFonts w:asciiTheme="minorHAnsi" w:hAnsiTheme="minorHAnsi" w:cstheme="minorHAnsi"/>
          <w:sz w:val="22"/>
          <w:szCs w:val="22"/>
        </w:rPr>
        <w:t xml:space="preserve">3D image reconstruction </w:t>
      </w:r>
      <w:r w:rsidR="00E52AAB" w:rsidRPr="00700811">
        <w:rPr>
          <w:rFonts w:asciiTheme="minorHAnsi" w:hAnsiTheme="minorHAnsi" w:cstheme="minorHAnsi"/>
          <w:sz w:val="22"/>
          <w:szCs w:val="22"/>
        </w:rPr>
        <w:t>by solving a</w:t>
      </w:r>
      <w:r w:rsidR="00A65014" w:rsidRPr="00700811">
        <w:rPr>
          <w:rFonts w:asciiTheme="minorHAnsi" w:hAnsiTheme="minorHAnsi" w:cstheme="minorHAnsi"/>
          <w:sz w:val="22"/>
          <w:szCs w:val="22"/>
        </w:rPr>
        <w:t>n extremely</w:t>
      </w:r>
      <w:ins w:id="45" w:author="Hidayetoglu, Mert" w:date="2023-12-31T18:31:00Z">
        <w:r w:rsidR="001000FE">
          <w:rPr>
            <w:rFonts w:asciiTheme="minorHAnsi" w:hAnsiTheme="minorHAnsi" w:cstheme="minorHAnsi"/>
            <w:sz w:val="22"/>
            <w:szCs w:val="22"/>
          </w:rPr>
          <w:t xml:space="preserve"> </w:t>
        </w:r>
      </w:ins>
      <w:del w:id="46" w:author="Hidayetoglu, Mert" w:date="2023-12-31T18:31:00Z">
        <w:r w:rsidR="00A65014" w:rsidRPr="00700811" w:rsidDel="001000FE">
          <w:rPr>
            <w:rFonts w:asciiTheme="minorHAnsi" w:hAnsiTheme="minorHAnsi" w:cstheme="minorHAnsi"/>
            <w:sz w:val="22"/>
            <w:szCs w:val="22"/>
          </w:rPr>
          <w:delText>-</w:delText>
        </w:r>
      </w:del>
      <w:r w:rsidR="00A65014" w:rsidRPr="00700811">
        <w:rPr>
          <w:rFonts w:asciiTheme="minorHAnsi" w:hAnsiTheme="minorHAnsi" w:cstheme="minorHAnsi"/>
          <w:sz w:val="22"/>
          <w:szCs w:val="22"/>
        </w:rPr>
        <w:t xml:space="preserve">large </w:t>
      </w:r>
      <w:r w:rsidR="00E52AAB" w:rsidRPr="00700811">
        <w:rPr>
          <w:rFonts w:asciiTheme="minorHAnsi" w:hAnsiTheme="minorHAnsi" w:cstheme="minorHAnsi"/>
          <w:sz w:val="22"/>
          <w:szCs w:val="22"/>
        </w:rPr>
        <w:t>sparse equation</w:t>
      </w:r>
      <w:r w:rsidR="00A65014" w:rsidRPr="00700811">
        <w:rPr>
          <w:rFonts w:asciiTheme="minorHAnsi" w:hAnsiTheme="minorHAnsi" w:cstheme="minorHAnsi"/>
          <w:sz w:val="22"/>
          <w:szCs w:val="22"/>
        </w:rPr>
        <w:t>s</w:t>
      </w:r>
      <w:r w:rsidR="00E52AAB" w:rsidRPr="00700811">
        <w:rPr>
          <w:rFonts w:asciiTheme="minorHAnsi" w:hAnsiTheme="minorHAnsi" w:cstheme="minorHAnsi"/>
          <w:sz w:val="22"/>
          <w:szCs w:val="22"/>
        </w:rPr>
        <w:t xml:space="preserve"> </w:t>
      </w:r>
      <w:r w:rsidRPr="00700811">
        <w:rPr>
          <w:rFonts w:asciiTheme="minorHAnsi" w:hAnsiTheme="minorHAnsi" w:cstheme="minorHAnsi"/>
          <w:sz w:val="22"/>
          <w:szCs w:val="22"/>
        </w:rPr>
        <w:t>at unprecedented scale on 24,576 GPUs</w:t>
      </w:r>
      <w:r w:rsidR="00A65014" w:rsidRPr="00700811">
        <w:rPr>
          <w:rFonts w:asciiTheme="minorHAnsi" w:hAnsiTheme="minorHAnsi" w:cstheme="minorHAnsi"/>
          <w:sz w:val="22"/>
          <w:szCs w:val="22"/>
        </w:rPr>
        <w:t xml:space="preserve"> of Summit, the world’s fastest computer at the time</w:t>
      </w:r>
      <w:r w:rsidRPr="00700811">
        <w:rPr>
          <w:rFonts w:asciiTheme="minorHAnsi" w:hAnsiTheme="minorHAnsi" w:cstheme="minorHAnsi"/>
          <w:sz w:val="22"/>
          <w:szCs w:val="22"/>
        </w:rPr>
        <w:t xml:space="preserve">. His success has been highlighted not only in Illinois and IBM newsletters, but also in magazines such as Scientific Computing World, HPC Wire, and </w:t>
      </w:r>
      <w:proofErr w:type="spellStart"/>
      <w:r w:rsidRPr="00700811">
        <w:rPr>
          <w:rFonts w:asciiTheme="minorHAnsi" w:hAnsiTheme="minorHAnsi" w:cstheme="minorHAnsi"/>
          <w:sz w:val="22"/>
          <w:szCs w:val="22"/>
        </w:rPr>
        <w:t>EurekAlert</w:t>
      </w:r>
      <w:proofErr w:type="spellEnd"/>
      <w:r w:rsidRPr="00700811">
        <w:rPr>
          <w:rFonts w:asciiTheme="minorHAnsi" w:hAnsiTheme="minorHAnsi" w:cstheme="minorHAnsi"/>
          <w:sz w:val="22"/>
          <w:szCs w:val="22"/>
        </w:rPr>
        <w:t xml:space="preserve"> (AAAS). With the same work, he won </w:t>
      </w:r>
      <w:del w:id="47" w:author="Hidayetoglu, Mert" w:date="2023-12-31T18:31:00Z">
        <w:r w:rsidRPr="00700811" w:rsidDel="001000FE">
          <w:rPr>
            <w:rFonts w:asciiTheme="minorHAnsi" w:hAnsiTheme="minorHAnsi" w:cstheme="minorHAnsi"/>
            <w:sz w:val="22"/>
            <w:szCs w:val="22"/>
          </w:rPr>
          <w:delText xml:space="preserve">the </w:delText>
        </w:r>
      </w:del>
      <w:r w:rsidRPr="00700811">
        <w:rPr>
          <w:rFonts w:asciiTheme="minorHAnsi" w:hAnsiTheme="minorHAnsi" w:cstheme="minorHAnsi"/>
          <w:sz w:val="22"/>
          <w:szCs w:val="22"/>
        </w:rPr>
        <w:t>1</w:t>
      </w:r>
      <w:r w:rsidRPr="00700811">
        <w:rPr>
          <w:rFonts w:asciiTheme="minorHAnsi" w:hAnsiTheme="minorHAnsi" w:cstheme="minorHAnsi"/>
          <w:sz w:val="22"/>
          <w:szCs w:val="22"/>
          <w:vertAlign w:val="superscript"/>
        </w:rPr>
        <w:t>st</w:t>
      </w:r>
      <w:r w:rsidRPr="00700811">
        <w:rPr>
          <w:rFonts w:asciiTheme="minorHAnsi" w:hAnsiTheme="minorHAnsi" w:cstheme="minorHAnsi"/>
          <w:sz w:val="22"/>
          <w:szCs w:val="22"/>
        </w:rPr>
        <w:t xml:space="preserve"> place at </w:t>
      </w:r>
      <w:ins w:id="48" w:author="Hidayetoglu, Mert" w:date="2023-12-31T18:31:00Z">
        <w:r w:rsidR="001000FE">
          <w:rPr>
            <w:rFonts w:asciiTheme="minorHAnsi" w:hAnsiTheme="minorHAnsi" w:cstheme="minorHAnsi"/>
            <w:sz w:val="22"/>
            <w:szCs w:val="22"/>
          </w:rPr>
          <w:t xml:space="preserve">the </w:t>
        </w:r>
      </w:ins>
      <w:r w:rsidRPr="00700811">
        <w:rPr>
          <w:rFonts w:asciiTheme="minorHAnsi" w:hAnsiTheme="minorHAnsi" w:cstheme="minorHAnsi"/>
          <w:sz w:val="22"/>
          <w:szCs w:val="22"/>
        </w:rPr>
        <w:t>ACM student research competition at SC20.</w:t>
      </w:r>
      <w:r w:rsidR="009B071B" w:rsidRPr="00700811">
        <w:rPr>
          <w:rFonts w:asciiTheme="minorHAnsi" w:hAnsiTheme="minorHAnsi" w:cstheme="minorHAnsi"/>
          <w:sz w:val="22"/>
          <w:szCs w:val="22"/>
        </w:rPr>
        <w:t xml:space="preserve"> Mert’s production code has</w:t>
      </w:r>
      <w:r w:rsidR="00DB1ECE" w:rsidRPr="00700811">
        <w:rPr>
          <w:rFonts w:asciiTheme="minorHAnsi" w:hAnsiTheme="minorHAnsi" w:cstheme="minorHAnsi"/>
          <w:sz w:val="22"/>
          <w:szCs w:val="22"/>
        </w:rPr>
        <w:t xml:space="preserve"> </w:t>
      </w:r>
      <w:r w:rsidR="009B071B" w:rsidRPr="00700811">
        <w:rPr>
          <w:rFonts w:asciiTheme="minorHAnsi" w:hAnsiTheme="minorHAnsi" w:cstheme="minorHAnsi"/>
          <w:sz w:val="22"/>
          <w:szCs w:val="22"/>
        </w:rPr>
        <w:t xml:space="preserve">been used at Argonne for </w:t>
      </w:r>
      <w:del w:id="49" w:author="Hidayetoglu, Mert" w:date="2023-12-31T19:40:00Z">
        <w:r w:rsidR="009B071B" w:rsidRPr="00700811" w:rsidDel="008B5E2C">
          <w:rPr>
            <w:rFonts w:asciiTheme="minorHAnsi" w:hAnsiTheme="minorHAnsi" w:cstheme="minorHAnsi"/>
            <w:sz w:val="22"/>
            <w:szCs w:val="22"/>
          </w:rPr>
          <w:delText xml:space="preserve">the </w:delText>
        </w:r>
      </w:del>
      <w:r w:rsidR="009B071B" w:rsidRPr="00700811">
        <w:rPr>
          <w:rFonts w:asciiTheme="minorHAnsi" w:hAnsiTheme="minorHAnsi" w:cstheme="minorHAnsi"/>
          <w:sz w:val="22"/>
          <w:szCs w:val="22"/>
        </w:rPr>
        <w:t>image reconstruction with next</w:t>
      </w:r>
      <w:ins w:id="50" w:author="Hidayetoglu, Mert" w:date="2023-12-31T18:32:00Z">
        <w:r w:rsidR="001000FE">
          <w:rPr>
            <w:rFonts w:asciiTheme="minorHAnsi" w:hAnsiTheme="minorHAnsi" w:cstheme="minorHAnsi"/>
            <w:sz w:val="22"/>
            <w:szCs w:val="22"/>
          </w:rPr>
          <w:t>-</w:t>
        </w:r>
      </w:ins>
      <w:del w:id="51" w:author="Hidayetoglu, Mert" w:date="2023-12-31T18:32:00Z">
        <w:r w:rsidR="009B071B" w:rsidRPr="00700811" w:rsidDel="001000FE">
          <w:rPr>
            <w:rFonts w:asciiTheme="minorHAnsi" w:hAnsiTheme="minorHAnsi" w:cstheme="minorHAnsi"/>
            <w:sz w:val="22"/>
            <w:szCs w:val="22"/>
          </w:rPr>
          <w:delText xml:space="preserve"> </w:delText>
        </w:r>
      </w:del>
      <w:r w:rsidR="009B071B" w:rsidRPr="00700811">
        <w:rPr>
          <w:rFonts w:asciiTheme="minorHAnsi" w:hAnsiTheme="minorHAnsi" w:cstheme="minorHAnsi"/>
          <w:sz w:val="22"/>
          <w:szCs w:val="22"/>
        </w:rPr>
        <w:t>generation light source</w:t>
      </w:r>
      <w:ins w:id="52" w:author="Hidayetoglu, Mert" w:date="2023-12-31T19:40:00Z">
        <w:r w:rsidR="008B5E2C">
          <w:rPr>
            <w:rFonts w:asciiTheme="minorHAnsi" w:hAnsiTheme="minorHAnsi" w:cstheme="minorHAnsi"/>
            <w:sz w:val="22"/>
            <w:szCs w:val="22"/>
          </w:rPr>
          <w:t>s</w:t>
        </w:r>
      </w:ins>
      <w:r w:rsidR="009B071B" w:rsidRPr="00700811">
        <w:rPr>
          <w:rFonts w:asciiTheme="minorHAnsi" w:hAnsiTheme="minorHAnsi" w:cstheme="minorHAnsi"/>
          <w:sz w:val="22"/>
          <w:szCs w:val="22"/>
        </w:rPr>
        <w:t xml:space="preserve"> and with </w:t>
      </w:r>
      <w:r w:rsidR="00B959E0">
        <w:rPr>
          <w:rFonts w:asciiTheme="minorHAnsi" w:hAnsiTheme="minorHAnsi" w:cstheme="minorHAnsi"/>
          <w:sz w:val="22"/>
          <w:szCs w:val="22"/>
        </w:rPr>
        <w:t>multiple</w:t>
      </w:r>
      <w:r w:rsidR="009B071B" w:rsidRPr="00700811">
        <w:rPr>
          <w:rFonts w:asciiTheme="minorHAnsi" w:hAnsiTheme="minorHAnsi" w:cstheme="minorHAnsi"/>
          <w:sz w:val="22"/>
          <w:szCs w:val="22"/>
        </w:rPr>
        <w:t xml:space="preserve"> </w:t>
      </w:r>
      <w:proofErr w:type="spellStart"/>
      <w:r w:rsidR="009B071B" w:rsidRPr="00700811">
        <w:rPr>
          <w:rFonts w:asciiTheme="minorHAnsi" w:hAnsiTheme="minorHAnsi" w:cstheme="minorHAnsi"/>
          <w:sz w:val="22"/>
          <w:szCs w:val="22"/>
        </w:rPr>
        <w:t>exascale</w:t>
      </w:r>
      <w:proofErr w:type="spellEnd"/>
      <w:r w:rsidR="009B071B" w:rsidRPr="00700811">
        <w:rPr>
          <w:rFonts w:asciiTheme="minorHAnsi" w:hAnsiTheme="minorHAnsi" w:cstheme="minorHAnsi"/>
          <w:sz w:val="22"/>
          <w:szCs w:val="22"/>
        </w:rPr>
        <w:t xml:space="preserve"> supercomputer</w:t>
      </w:r>
      <w:r w:rsidR="00B959E0">
        <w:rPr>
          <w:rFonts w:asciiTheme="minorHAnsi" w:hAnsiTheme="minorHAnsi" w:cstheme="minorHAnsi"/>
          <w:sz w:val="22"/>
          <w:szCs w:val="22"/>
        </w:rPr>
        <w:t>s</w:t>
      </w:r>
      <w:r w:rsidR="00F06698" w:rsidRPr="00700811">
        <w:rPr>
          <w:rFonts w:asciiTheme="minorHAnsi" w:hAnsiTheme="minorHAnsi" w:cstheme="minorHAnsi"/>
          <w:sz w:val="22"/>
          <w:szCs w:val="22"/>
        </w:rPr>
        <w:t xml:space="preserve">. </w:t>
      </w:r>
      <w:r w:rsidR="009B071B" w:rsidRPr="00700811">
        <w:rPr>
          <w:rFonts w:asciiTheme="minorHAnsi" w:hAnsiTheme="minorHAnsi" w:cstheme="minorHAnsi"/>
          <w:sz w:val="22"/>
          <w:szCs w:val="22"/>
        </w:rPr>
        <w:t>Mert is working with his collaborators not only at Argonne, but also with other DOE national laboratories to port</w:t>
      </w:r>
      <w:r w:rsidR="007E1EA1" w:rsidRPr="00700811">
        <w:rPr>
          <w:rFonts w:asciiTheme="minorHAnsi" w:hAnsiTheme="minorHAnsi" w:cstheme="minorHAnsi"/>
          <w:sz w:val="22"/>
          <w:szCs w:val="22"/>
        </w:rPr>
        <w:t xml:space="preserve"> and optimize</w:t>
      </w:r>
      <w:r w:rsidR="009B071B" w:rsidRPr="00700811">
        <w:rPr>
          <w:rFonts w:asciiTheme="minorHAnsi" w:hAnsiTheme="minorHAnsi" w:cstheme="minorHAnsi"/>
          <w:sz w:val="22"/>
          <w:szCs w:val="22"/>
        </w:rPr>
        <w:t xml:space="preserve"> his application to the most advanced supercomputers in the world</w:t>
      </w:r>
      <w:r w:rsidR="00F06698" w:rsidRPr="00700811">
        <w:rPr>
          <w:rFonts w:asciiTheme="minorHAnsi" w:hAnsiTheme="minorHAnsi" w:cstheme="minorHAnsi"/>
          <w:sz w:val="22"/>
          <w:szCs w:val="22"/>
        </w:rPr>
        <w:t>.</w:t>
      </w:r>
    </w:p>
    <w:p w14:paraId="3CCE8DA5" w14:textId="3A4EDC3E" w:rsidR="00EF5017" w:rsidRPr="000B6585" w:rsidRDefault="00EF5017" w:rsidP="00EF5017">
      <w:pPr>
        <w:pStyle w:val="Default"/>
        <w:jc w:val="both"/>
        <w:rPr>
          <w:sz w:val="22"/>
          <w:szCs w:val="22"/>
        </w:rPr>
      </w:pPr>
    </w:p>
    <w:p w14:paraId="2AEF5FB6" w14:textId="45094370" w:rsidR="00EF5017" w:rsidRPr="002768E6" w:rsidRDefault="00EF5017" w:rsidP="00EF5017">
      <w:pPr>
        <w:pStyle w:val="Default"/>
        <w:jc w:val="both"/>
        <w:rPr>
          <w:rFonts w:asciiTheme="minorHAnsi" w:hAnsiTheme="minorHAnsi" w:cstheme="minorHAnsi"/>
          <w:sz w:val="22"/>
          <w:szCs w:val="22"/>
        </w:rPr>
      </w:pPr>
      <w:r w:rsidRPr="002768E6">
        <w:rPr>
          <w:rFonts w:asciiTheme="minorHAnsi" w:hAnsiTheme="minorHAnsi" w:cstheme="minorHAnsi"/>
          <w:sz w:val="22"/>
          <w:szCs w:val="22"/>
        </w:rPr>
        <w:t>Additionally, Mert contribut</w:t>
      </w:r>
      <w:r w:rsidR="0069528D" w:rsidRPr="002768E6">
        <w:rPr>
          <w:rFonts w:asciiTheme="minorHAnsi" w:hAnsiTheme="minorHAnsi" w:cstheme="minorHAnsi"/>
          <w:sz w:val="22"/>
          <w:szCs w:val="22"/>
        </w:rPr>
        <w:t>ed</w:t>
      </w:r>
      <w:r w:rsidR="00E30B27">
        <w:rPr>
          <w:rFonts w:asciiTheme="minorHAnsi" w:hAnsiTheme="minorHAnsi" w:cstheme="minorHAnsi"/>
          <w:sz w:val="22"/>
          <w:szCs w:val="22"/>
        </w:rPr>
        <w:t xml:space="preserve"> heavily t</w:t>
      </w:r>
      <w:r w:rsidR="007A02EC" w:rsidRPr="002768E6">
        <w:rPr>
          <w:rFonts w:asciiTheme="minorHAnsi" w:hAnsiTheme="minorHAnsi" w:cstheme="minorHAnsi"/>
          <w:sz w:val="22"/>
          <w:szCs w:val="22"/>
        </w:rPr>
        <w:t>o</w:t>
      </w:r>
      <w:r w:rsidR="0069528D" w:rsidRPr="002768E6">
        <w:rPr>
          <w:rFonts w:asciiTheme="minorHAnsi" w:hAnsiTheme="minorHAnsi" w:cstheme="minorHAnsi"/>
          <w:sz w:val="22"/>
          <w:szCs w:val="22"/>
        </w:rPr>
        <w:t xml:space="preserve"> </w:t>
      </w:r>
      <w:del w:id="53" w:author="Hidayetoglu, Mert" w:date="2023-12-31T19:23:00Z">
        <w:r w:rsidRPr="002768E6" w:rsidDel="00832155">
          <w:rPr>
            <w:rFonts w:asciiTheme="minorHAnsi" w:hAnsiTheme="minorHAnsi" w:cstheme="minorHAnsi"/>
            <w:sz w:val="22"/>
            <w:szCs w:val="22"/>
          </w:rPr>
          <w:delText>I</w:delText>
        </w:r>
        <w:r w:rsidR="00E30B27" w:rsidDel="00832155">
          <w:rPr>
            <w:rFonts w:asciiTheme="minorHAnsi" w:hAnsiTheme="minorHAnsi" w:cstheme="minorHAnsi"/>
            <w:sz w:val="22"/>
            <w:szCs w:val="22"/>
          </w:rPr>
          <w:delText xml:space="preserve">to </w:delText>
        </w:r>
      </w:del>
      <w:r w:rsidR="00E30B27">
        <w:rPr>
          <w:rFonts w:asciiTheme="minorHAnsi" w:hAnsiTheme="minorHAnsi" w:cstheme="minorHAnsi"/>
          <w:sz w:val="22"/>
          <w:szCs w:val="22"/>
        </w:rPr>
        <w:t xml:space="preserve">the </w:t>
      </w:r>
      <w:ins w:id="54" w:author="Hidayetoglu, Mert" w:date="2023-12-31T18:17:00Z">
        <w:r w:rsidR="00155FB7">
          <w:rPr>
            <w:rFonts w:asciiTheme="minorHAnsi" w:hAnsiTheme="minorHAnsi" w:cstheme="minorHAnsi"/>
            <w:sz w:val="22"/>
            <w:szCs w:val="22"/>
          </w:rPr>
          <w:t>I</w:t>
        </w:r>
      </w:ins>
      <w:r w:rsidRPr="002768E6">
        <w:rPr>
          <w:rFonts w:asciiTheme="minorHAnsi" w:hAnsiTheme="minorHAnsi" w:cstheme="minorHAnsi"/>
          <w:sz w:val="22"/>
          <w:szCs w:val="22"/>
        </w:rPr>
        <w:t xml:space="preserve">BM-Illinois Center for Cognitive Computing Systems Research (C3SR). </w:t>
      </w:r>
      <w:r w:rsidR="00D10B9B">
        <w:rPr>
          <w:rFonts w:asciiTheme="minorHAnsi" w:hAnsiTheme="minorHAnsi" w:cstheme="minorHAnsi"/>
          <w:sz w:val="22"/>
          <w:szCs w:val="22"/>
        </w:rPr>
        <w:t>A</w:t>
      </w:r>
      <w:r w:rsidRPr="002768E6">
        <w:rPr>
          <w:rFonts w:asciiTheme="minorHAnsi" w:hAnsiTheme="minorHAnsi" w:cstheme="minorHAnsi"/>
          <w:sz w:val="22"/>
          <w:szCs w:val="22"/>
        </w:rPr>
        <w:t xml:space="preserve">s a senior </w:t>
      </w:r>
      <w:r w:rsidR="002371A7" w:rsidRPr="002768E6">
        <w:rPr>
          <w:rFonts w:asciiTheme="minorHAnsi" w:hAnsiTheme="minorHAnsi" w:cstheme="minorHAnsi"/>
          <w:sz w:val="22"/>
          <w:szCs w:val="22"/>
        </w:rPr>
        <w:t>Ph.</w:t>
      </w:r>
      <w:del w:id="55" w:author="Hidayetoglu, Mert" w:date="2023-12-31T19:41:00Z">
        <w:r w:rsidR="002371A7" w:rsidRPr="002768E6" w:rsidDel="008B5E2C">
          <w:rPr>
            <w:rFonts w:asciiTheme="minorHAnsi" w:hAnsiTheme="minorHAnsi" w:cstheme="minorHAnsi"/>
            <w:sz w:val="22"/>
            <w:szCs w:val="22"/>
          </w:rPr>
          <w:delText xml:space="preserve"> </w:delText>
        </w:r>
      </w:del>
      <w:r w:rsidR="002371A7" w:rsidRPr="002768E6">
        <w:rPr>
          <w:rFonts w:asciiTheme="minorHAnsi" w:hAnsiTheme="minorHAnsi" w:cstheme="minorHAnsi"/>
          <w:sz w:val="22"/>
          <w:szCs w:val="22"/>
        </w:rPr>
        <w:t xml:space="preserve">D. </w:t>
      </w:r>
      <w:r w:rsidRPr="002768E6">
        <w:rPr>
          <w:rFonts w:asciiTheme="minorHAnsi" w:hAnsiTheme="minorHAnsi" w:cstheme="minorHAnsi"/>
          <w:sz w:val="22"/>
          <w:szCs w:val="22"/>
        </w:rPr>
        <w:t xml:space="preserve">student, Mert </w:t>
      </w:r>
      <w:r w:rsidR="00C743FE" w:rsidRPr="002768E6">
        <w:rPr>
          <w:rFonts w:asciiTheme="minorHAnsi" w:hAnsiTheme="minorHAnsi" w:cstheme="minorHAnsi"/>
          <w:sz w:val="22"/>
          <w:szCs w:val="22"/>
        </w:rPr>
        <w:t>led</w:t>
      </w:r>
      <w:r w:rsidRPr="002768E6">
        <w:rPr>
          <w:rFonts w:asciiTheme="minorHAnsi" w:hAnsiTheme="minorHAnsi" w:cstheme="minorHAnsi"/>
          <w:sz w:val="22"/>
          <w:szCs w:val="22"/>
        </w:rPr>
        <w:t xml:space="preserve"> the effort in C3SR for efficient sparse deep neural network (DNN) inference. It </w:t>
      </w:r>
      <w:r w:rsidR="00332DE7" w:rsidRPr="002768E6">
        <w:rPr>
          <w:rFonts w:asciiTheme="minorHAnsi" w:hAnsiTheme="minorHAnsi" w:cstheme="minorHAnsi"/>
          <w:sz w:val="22"/>
          <w:szCs w:val="22"/>
        </w:rPr>
        <w:t>was</w:t>
      </w:r>
      <w:r w:rsidRPr="002768E6">
        <w:rPr>
          <w:rFonts w:asciiTheme="minorHAnsi" w:hAnsiTheme="minorHAnsi" w:cstheme="minorHAnsi"/>
          <w:sz w:val="22"/>
          <w:szCs w:val="22"/>
        </w:rPr>
        <w:t xml:space="preserve"> a relevant</w:t>
      </w:r>
      <w:r w:rsidR="002371A7" w:rsidRPr="002768E6">
        <w:rPr>
          <w:rFonts w:asciiTheme="minorHAnsi" w:hAnsiTheme="minorHAnsi" w:cstheme="minorHAnsi"/>
          <w:sz w:val="22"/>
          <w:szCs w:val="22"/>
        </w:rPr>
        <w:t xml:space="preserve"> and timely</w:t>
      </w:r>
      <w:r w:rsidRPr="002768E6">
        <w:rPr>
          <w:rFonts w:asciiTheme="minorHAnsi" w:hAnsiTheme="minorHAnsi" w:cstheme="minorHAnsi"/>
          <w:sz w:val="22"/>
          <w:szCs w:val="22"/>
        </w:rPr>
        <w:t xml:space="preserve"> challenge since de-facto standard frameworks like </w:t>
      </w:r>
      <w:proofErr w:type="spellStart"/>
      <w:r w:rsidRPr="002768E6">
        <w:rPr>
          <w:rFonts w:asciiTheme="minorHAnsi" w:hAnsiTheme="minorHAnsi" w:cstheme="minorHAnsi"/>
          <w:sz w:val="22"/>
          <w:szCs w:val="22"/>
        </w:rPr>
        <w:t>PyTorch</w:t>
      </w:r>
      <w:proofErr w:type="spellEnd"/>
      <w:r w:rsidRPr="002768E6">
        <w:rPr>
          <w:rFonts w:asciiTheme="minorHAnsi" w:hAnsiTheme="minorHAnsi" w:cstheme="minorHAnsi"/>
          <w:sz w:val="22"/>
          <w:szCs w:val="22"/>
        </w:rPr>
        <w:t xml:space="preserve"> and TensorFlow </w:t>
      </w:r>
      <w:r w:rsidR="00B04AC2">
        <w:rPr>
          <w:rFonts w:asciiTheme="minorHAnsi" w:hAnsiTheme="minorHAnsi" w:cstheme="minorHAnsi"/>
          <w:sz w:val="22"/>
          <w:szCs w:val="22"/>
        </w:rPr>
        <w:t>lacked</w:t>
      </w:r>
      <w:r w:rsidRPr="002768E6">
        <w:rPr>
          <w:rFonts w:asciiTheme="minorHAnsi" w:hAnsiTheme="minorHAnsi" w:cstheme="minorHAnsi"/>
          <w:sz w:val="22"/>
          <w:szCs w:val="22"/>
        </w:rPr>
        <w:t xml:space="preserve"> </w:t>
      </w:r>
      <w:r w:rsidR="00910444" w:rsidRPr="002768E6">
        <w:rPr>
          <w:rFonts w:asciiTheme="minorHAnsi" w:hAnsiTheme="minorHAnsi" w:cstheme="minorHAnsi"/>
          <w:sz w:val="22"/>
          <w:szCs w:val="22"/>
        </w:rPr>
        <w:t>optimized</w:t>
      </w:r>
      <w:r w:rsidRPr="002768E6">
        <w:rPr>
          <w:rFonts w:asciiTheme="minorHAnsi" w:hAnsiTheme="minorHAnsi" w:cstheme="minorHAnsi"/>
          <w:sz w:val="22"/>
          <w:szCs w:val="22"/>
        </w:rPr>
        <w:t xml:space="preserve"> implementation</w:t>
      </w:r>
      <w:r w:rsidR="00910444" w:rsidRPr="002768E6">
        <w:rPr>
          <w:rFonts w:asciiTheme="minorHAnsi" w:hAnsiTheme="minorHAnsi" w:cstheme="minorHAnsi"/>
          <w:sz w:val="22"/>
          <w:szCs w:val="22"/>
        </w:rPr>
        <w:t>s</w:t>
      </w:r>
      <w:r w:rsidRPr="002768E6">
        <w:rPr>
          <w:rFonts w:asciiTheme="minorHAnsi" w:hAnsiTheme="minorHAnsi" w:cstheme="minorHAnsi"/>
          <w:sz w:val="22"/>
          <w:szCs w:val="22"/>
        </w:rPr>
        <w:t>. The main bottleneck we face</w:t>
      </w:r>
      <w:r w:rsidR="00B04AC2">
        <w:rPr>
          <w:rFonts w:asciiTheme="minorHAnsi" w:hAnsiTheme="minorHAnsi" w:cstheme="minorHAnsi"/>
          <w:sz w:val="22"/>
          <w:szCs w:val="22"/>
        </w:rPr>
        <w:t>d</w:t>
      </w:r>
      <w:r w:rsidRPr="002768E6">
        <w:rPr>
          <w:rFonts w:asciiTheme="minorHAnsi" w:hAnsiTheme="minorHAnsi" w:cstheme="minorHAnsi"/>
          <w:sz w:val="22"/>
          <w:szCs w:val="22"/>
        </w:rPr>
        <w:t xml:space="preserve"> </w:t>
      </w:r>
      <w:r w:rsidR="00B04AC2">
        <w:rPr>
          <w:rFonts w:asciiTheme="minorHAnsi" w:hAnsiTheme="minorHAnsi" w:cstheme="minorHAnsi"/>
          <w:sz w:val="22"/>
          <w:szCs w:val="22"/>
        </w:rPr>
        <w:t xml:space="preserve">was </w:t>
      </w:r>
      <w:r w:rsidRPr="002768E6">
        <w:rPr>
          <w:rFonts w:asciiTheme="minorHAnsi" w:hAnsiTheme="minorHAnsi" w:cstheme="minorHAnsi"/>
          <w:sz w:val="22"/>
          <w:szCs w:val="22"/>
        </w:rPr>
        <w:t xml:space="preserve">that </w:t>
      </w:r>
      <w:r w:rsidR="00E93213" w:rsidRPr="002768E6">
        <w:rPr>
          <w:rFonts w:asciiTheme="minorHAnsi" w:hAnsiTheme="minorHAnsi" w:cstheme="minorHAnsi"/>
          <w:sz w:val="22"/>
          <w:szCs w:val="22"/>
        </w:rPr>
        <w:t xml:space="preserve">GPUs’ </w:t>
      </w:r>
      <w:del w:id="56" w:author="Hidayetoglu, Mert" w:date="2023-12-31T19:22:00Z">
        <w:r w:rsidRPr="002768E6" w:rsidDel="00832155">
          <w:rPr>
            <w:rFonts w:asciiTheme="minorHAnsi" w:hAnsiTheme="minorHAnsi" w:cstheme="minorHAnsi"/>
            <w:sz w:val="22"/>
            <w:szCs w:val="22"/>
          </w:rPr>
          <w:delText xml:space="preserve"> </w:delText>
        </w:r>
      </w:del>
      <w:r w:rsidRPr="002768E6">
        <w:rPr>
          <w:rFonts w:asciiTheme="minorHAnsi" w:hAnsiTheme="minorHAnsi" w:cstheme="minorHAnsi"/>
          <w:sz w:val="22"/>
          <w:szCs w:val="22"/>
        </w:rPr>
        <w:t xml:space="preserve">performance suffers </w:t>
      </w:r>
      <w:r w:rsidR="002371A7" w:rsidRPr="002768E6">
        <w:rPr>
          <w:rFonts w:asciiTheme="minorHAnsi" w:hAnsiTheme="minorHAnsi" w:cstheme="minorHAnsi"/>
          <w:sz w:val="22"/>
          <w:szCs w:val="22"/>
        </w:rPr>
        <w:t>in</w:t>
      </w:r>
      <w:r w:rsidRPr="002768E6">
        <w:rPr>
          <w:rFonts w:asciiTheme="minorHAnsi" w:hAnsiTheme="minorHAnsi" w:cstheme="minorHAnsi"/>
          <w:sz w:val="22"/>
          <w:szCs w:val="22"/>
        </w:rPr>
        <w:t xml:space="preserve"> sparse computations </w:t>
      </w:r>
      <w:r w:rsidR="002371A7" w:rsidRPr="002768E6">
        <w:rPr>
          <w:rFonts w:asciiTheme="minorHAnsi" w:hAnsiTheme="minorHAnsi" w:cstheme="minorHAnsi"/>
          <w:sz w:val="22"/>
          <w:szCs w:val="22"/>
        </w:rPr>
        <w:t xml:space="preserve">defined </w:t>
      </w:r>
      <w:r w:rsidR="00374C4B" w:rsidRPr="002768E6">
        <w:rPr>
          <w:rFonts w:asciiTheme="minorHAnsi" w:hAnsiTheme="minorHAnsi" w:cstheme="minorHAnsi"/>
          <w:sz w:val="22"/>
          <w:szCs w:val="22"/>
        </w:rPr>
        <w:t>in the form of a graph</w:t>
      </w:r>
      <w:r w:rsidRPr="002768E6">
        <w:rPr>
          <w:rFonts w:asciiTheme="minorHAnsi" w:hAnsiTheme="minorHAnsi" w:cstheme="minorHAnsi"/>
          <w:sz w:val="22"/>
          <w:szCs w:val="22"/>
        </w:rPr>
        <w:t>. Mert has the right skills to overcome th</w:t>
      </w:r>
      <w:r w:rsidR="002371A7" w:rsidRPr="002768E6">
        <w:rPr>
          <w:rFonts w:asciiTheme="minorHAnsi" w:hAnsiTheme="minorHAnsi" w:cstheme="minorHAnsi"/>
          <w:sz w:val="22"/>
          <w:szCs w:val="22"/>
        </w:rPr>
        <w:t>is</w:t>
      </w:r>
      <w:r w:rsidRPr="002768E6">
        <w:rPr>
          <w:rFonts w:asciiTheme="minorHAnsi" w:hAnsiTheme="minorHAnsi" w:cstheme="minorHAnsi"/>
          <w:sz w:val="22"/>
          <w:szCs w:val="22"/>
        </w:rPr>
        <w:t xml:space="preserve"> performance bottleneck</w:t>
      </w:r>
      <w:r w:rsidR="00E93213" w:rsidRPr="002768E6">
        <w:rPr>
          <w:rFonts w:asciiTheme="minorHAnsi" w:hAnsiTheme="minorHAnsi" w:cstheme="minorHAnsi"/>
          <w:sz w:val="22"/>
          <w:szCs w:val="22"/>
        </w:rPr>
        <w:t xml:space="preserve"> as a pioneer. H</w:t>
      </w:r>
      <w:r w:rsidRPr="002768E6">
        <w:rPr>
          <w:rFonts w:asciiTheme="minorHAnsi" w:hAnsiTheme="minorHAnsi" w:cstheme="minorHAnsi"/>
          <w:sz w:val="22"/>
          <w:szCs w:val="22"/>
        </w:rPr>
        <w:t xml:space="preserve">e designed and implemented novel techniques to maximize inference throughput with minimum power-delay product. He has also implemented a load balancing technique and has scaled sparse DNN inference on </w:t>
      </w:r>
      <w:r w:rsidR="007D28E4" w:rsidRPr="002768E6">
        <w:rPr>
          <w:rFonts w:asciiTheme="minorHAnsi" w:hAnsiTheme="minorHAnsi" w:cstheme="minorHAnsi"/>
          <w:sz w:val="22"/>
          <w:szCs w:val="22"/>
        </w:rPr>
        <w:t>the Summit supercomputer</w:t>
      </w:r>
      <w:r w:rsidRPr="002768E6">
        <w:rPr>
          <w:rFonts w:asciiTheme="minorHAnsi" w:hAnsiTheme="minorHAnsi" w:cstheme="minorHAnsi"/>
          <w:sz w:val="22"/>
          <w:szCs w:val="22"/>
        </w:rPr>
        <w:t xml:space="preserve">. </w:t>
      </w:r>
      <w:r w:rsidR="004E3309" w:rsidRPr="002768E6">
        <w:rPr>
          <w:rFonts w:asciiTheme="minorHAnsi" w:hAnsiTheme="minorHAnsi" w:cstheme="minorHAnsi"/>
          <w:sz w:val="22"/>
          <w:szCs w:val="22"/>
        </w:rPr>
        <w:t xml:space="preserve">His paper at HPEC’20 </w:t>
      </w:r>
      <w:r w:rsidR="00E93213" w:rsidRPr="002768E6">
        <w:rPr>
          <w:rFonts w:asciiTheme="minorHAnsi" w:hAnsiTheme="minorHAnsi" w:cstheme="minorHAnsi"/>
          <w:sz w:val="22"/>
          <w:szCs w:val="22"/>
        </w:rPr>
        <w:t xml:space="preserve">won </w:t>
      </w:r>
      <w:r w:rsidR="004E3309" w:rsidRPr="002768E6">
        <w:rPr>
          <w:rFonts w:asciiTheme="minorHAnsi" w:hAnsiTheme="minorHAnsi" w:cstheme="minorHAnsi"/>
          <w:sz w:val="22"/>
          <w:szCs w:val="22"/>
        </w:rPr>
        <w:t xml:space="preserve">the MIT/Amazon/IEEE </w:t>
      </w:r>
      <w:r w:rsidR="00F3620B" w:rsidRPr="002768E6">
        <w:rPr>
          <w:rFonts w:asciiTheme="minorHAnsi" w:hAnsiTheme="minorHAnsi" w:cstheme="minorHAnsi"/>
          <w:sz w:val="22"/>
          <w:szCs w:val="22"/>
        </w:rPr>
        <w:t>G</w:t>
      </w:r>
      <w:r w:rsidR="004E3309" w:rsidRPr="002768E6">
        <w:rPr>
          <w:rFonts w:asciiTheme="minorHAnsi" w:hAnsiTheme="minorHAnsi" w:cstheme="minorHAnsi"/>
          <w:sz w:val="22"/>
          <w:szCs w:val="22"/>
        </w:rPr>
        <w:t xml:space="preserve">raph </w:t>
      </w:r>
      <w:r w:rsidR="00F3620B" w:rsidRPr="002768E6">
        <w:rPr>
          <w:rFonts w:asciiTheme="minorHAnsi" w:hAnsiTheme="minorHAnsi" w:cstheme="minorHAnsi"/>
          <w:sz w:val="22"/>
          <w:szCs w:val="22"/>
        </w:rPr>
        <w:t>C</w:t>
      </w:r>
      <w:r w:rsidR="004E3309" w:rsidRPr="002768E6">
        <w:rPr>
          <w:rFonts w:asciiTheme="minorHAnsi" w:hAnsiTheme="minorHAnsi" w:cstheme="minorHAnsi"/>
          <w:sz w:val="22"/>
          <w:szCs w:val="22"/>
        </w:rPr>
        <w:t xml:space="preserve">hallenge </w:t>
      </w:r>
      <w:r w:rsidR="00F3620B" w:rsidRPr="002768E6">
        <w:rPr>
          <w:rFonts w:asciiTheme="minorHAnsi" w:hAnsiTheme="minorHAnsi" w:cstheme="minorHAnsi"/>
          <w:sz w:val="22"/>
          <w:szCs w:val="22"/>
        </w:rPr>
        <w:t>C</w:t>
      </w:r>
      <w:r w:rsidR="004E3309" w:rsidRPr="002768E6">
        <w:rPr>
          <w:rFonts w:asciiTheme="minorHAnsi" w:hAnsiTheme="minorHAnsi" w:cstheme="minorHAnsi"/>
          <w:sz w:val="22"/>
          <w:szCs w:val="22"/>
        </w:rPr>
        <w:t>hampion</w:t>
      </w:r>
      <w:r w:rsidR="00E93213" w:rsidRPr="002768E6">
        <w:rPr>
          <w:rFonts w:asciiTheme="minorHAnsi" w:hAnsiTheme="minorHAnsi" w:cstheme="minorHAnsi"/>
          <w:sz w:val="22"/>
          <w:szCs w:val="22"/>
        </w:rPr>
        <w:t>ship</w:t>
      </w:r>
      <w:r w:rsidR="004E3309" w:rsidRPr="002768E6">
        <w:rPr>
          <w:rFonts w:asciiTheme="minorHAnsi" w:hAnsiTheme="minorHAnsi" w:cstheme="minorHAnsi"/>
          <w:sz w:val="22"/>
          <w:szCs w:val="22"/>
        </w:rPr>
        <w:t xml:space="preserve">. </w:t>
      </w:r>
    </w:p>
    <w:p w14:paraId="561C5363" w14:textId="77777777" w:rsidR="003E5276" w:rsidRDefault="003E5276" w:rsidP="00CA677E">
      <w:pPr>
        <w:pStyle w:val="Default"/>
        <w:jc w:val="both"/>
        <w:rPr>
          <w:sz w:val="22"/>
          <w:szCs w:val="22"/>
        </w:rPr>
      </w:pPr>
    </w:p>
    <w:p w14:paraId="5DD61CEA" w14:textId="0B0B4F1A" w:rsidR="00CA677E" w:rsidRPr="002442FD" w:rsidRDefault="003E5276" w:rsidP="00CA677E">
      <w:pPr>
        <w:pStyle w:val="Default"/>
        <w:jc w:val="both"/>
        <w:rPr>
          <w:rFonts w:asciiTheme="minorHAnsi" w:hAnsiTheme="minorHAnsi" w:cstheme="minorHAnsi"/>
          <w:sz w:val="22"/>
          <w:szCs w:val="22"/>
        </w:rPr>
      </w:pPr>
      <w:r w:rsidRPr="002442FD">
        <w:rPr>
          <w:rFonts w:asciiTheme="minorHAnsi" w:hAnsiTheme="minorHAnsi" w:cstheme="minorHAnsi"/>
          <w:sz w:val="22"/>
          <w:szCs w:val="22"/>
        </w:rPr>
        <w:t>Mert</w:t>
      </w:r>
      <w:r w:rsidR="00CA677E" w:rsidRPr="002442FD">
        <w:rPr>
          <w:rFonts w:asciiTheme="minorHAnsi" w:hAnsiTheme="minorHAnsi" w:cstheme="minorHAnsi"/>
          <w:sz w:val="22"/>
          <w:szCs w:val="22"/>
        </w:rPr>
        <w:t xml:space="preserve"> </w:t>
      </w:r>
      <w:r w:rsidR="00826DD7" w:rsidRPr="002442FD">
        <w:rPr>
          <w:rFonts w:asciiTheme="minorHAnsi" w:hAnsiTheme="minorHAnsi" w:cstheme="minorHAnsi"/>
          <w:sz w:val="22"/>
          <w:szCs w:val="22"/>
        </w:rPr>
        <w:t xml:space="preserve">has </w:t>
      </w:r>
      <w:r w:rsidR="00CA677E" w:rsidRPr="002442FD">
        <w:rPr>
          <w:rFonts w:asciiTheme="minorHAnsi" w:hAnsiTheme="minorHAnsi" w:cstheme="minorHAnsi"/>
          <w:sz w:val="22"/>
          <w:szCs w:val="22"/>
        </w:rPr>
        <w:t xml:space="preserve">also </w:t>
      </w:r>
      <w:r w:rsidR="00826DD7" w:rsidRPr="002442FD">
        <w:rPr>
          <w:rFonts w:asciiTheme="minorHAnsi" w:hAnsiTheme="minorHAnsi" w:cstheme="minorHAnsi"/>
          <w:sz w:val="22"/>
          <w:szCs w:val="22"/>
        </w:rPr>
        <w:t xml:space="preserve">been actively </w:t>
      </w:r>
      <w:r w:rsidR="00CA677E" w:rsidRPr="002442FD">
        <w:rPr>
          <w:rFonts w:asciiTheme="minorHAnsi" w:hAnsiTheme="minorHAnsi" w:cstheme="minorHAnsi"/>
          <w:sz w:val="22"/>
          <w:szCs w:val="22"/>
        </w:rPr>
        <w:t>contribut</w:t>
      </w:r>
      <w:r w:rsidR="00826DD7" w:rsidRPr="002442FD">
        <w:rPr>
          <w:rFonts w:asciiTheme="minorHAnsi" w:hAnsiTheme="minorHAnsi" w:cstheme="minorHAnsi"/>
          <w:sz w:val="22"/>
          <w:szCs w:val="22"/>
        </w:rPr>
        <w:t>ing</w:t>
      </w:r>
      <w:r w:rsidR="00CA677E" w:rsidRPr="002442FD">
        <w:rPr>
          <w:rFonts w:asciiTheme="minorHAnsi" w:hAnsiTheme="minorHAnsi" w:cstheme="minorHAnsi"/>
          <w:sz w:val="22"/>
          <w:szCs w:val="22"/>
        </w:rPr>
        <w:t xml:space="preserve"> to GPU education worldwide by assisting PUMPS summer school in Barcelona </w:t>
      </w:r>
      <w:r w:rsidR="00AF217E" w:rsidRPr="002442FD">
        <w:rPr>
          <w:rFonts w:asciiTheme="minorHAnsi" w:hAnsiTheme="minorHAnsi" w:cstheme="minorHAnsi"/>
          <w:sz w:val="22"/>
          <w:szCs w:val="22"/>
        </w:rPr>
        <w:t>since</w:t>
      </w:r>
      <w:r w:rsidR="00DB266B" w:rsidRPr="002442FD">
        <w:rPr>
          <w:rFonts w:asciiTheme="minorHAnsi" w:hAnsiTheme="minorHAnsi" w:cstheme="minorHAnsi"/>
          <w:sz w:val="22"/>
          <w:szCs w:val="22"/>
        </w:rPr>
        <w:t xml:space="preserve"> </w:t>
      </w:r>
      <w:r w:rsidR="00CA677E" w:rsidRPr="002442FD">
        <w:rPr>
          <w:rFonts w:asciiTheme="minorHAnsi" w:hAnsiTheme="minorHAnsi" w:cstheme="minorHAnsi"/>
          <w:sz w:val="22"/>
          <w:szCs w:val="22"/>
        </w:rPr>
        <w:t xml:space="preserve">2017. He </w:t>
      </w:r>
      <w:r w:rsidR="00AF217E" w:rsidRPr="002442FD">
        <w:rPr>
          <w:rFonts w:asciiTheme="minorHAnsi" w:hAnsiTheme="minorHAnsi" w:cstheme="minorHAnsi"/>
          <w:sz w:val="22"/>
          <w:szCs w:val="22"/>
        </w:rPr>
        <w:t xml:space="preserve">has been </w:t>
      </w:r>
      <w:r w:rsidR="00CA677E" w:rsidRPr="002442FD">
        <w:rPr>
          <w:rFonts w:asciiTheme="minorHAnsi" w:hAnsiTheme="minorHAnsi" w:cstheme="minorHAnsi"/>
          <w:sz w:val="22"/>
          <w:szCs w:val="22"/>
        </w:rPr>
        <w:t>g</w:t>
      </w:r>
      <w:r w:rsidR="00AF217E" w:rsidRPr="002442FD">
        <w:rPr>
          <w:rFonts w:asciiTheme="minorHAnsi" w:hAnsiTheme="minorHAnsi" w:cstheme="minorHAnsi"/>
          <w:sz w:val="22"/>
          <w:szCs w:val="22"/>
        </w:rPr>
        <w:t>i</w:t>
      </w:r>
      <w:r w:rsidR="00CA677E" w:rsidRPr="002442FD">
        <w:rPr>
          <w:rFonts w:asciiTheme="minorHAnsi" w:hAnsiTheme="minorHAnsi" w:cstheme="minorHAnsi"/>
          <w:sz w:val="22"/>
          <w:szCs w:val="22"/>
        </w:rPr>
        <w:t>v</w:t>
      </w:r>
      <w:r w:rsidR="00AF217E" w:rsidRPr="002442FD">
        <w:rPr>
          <w:rFonts w:asciiTheme="minorHAnsi" w:hAnsiTheme="minorHAnsi" w:cstheme="minorHAnsi"/>
          <w:sz w:val="22"/>
          <w:szCs w:val="22"/>
        </w:rPr>
        <w:t>ing</w:t>
      </w:r>
      <w:r w:rsidR="00CA677E" w:rsidRPr="002442FD">
        <w:rPr>
          <w:rFonts w:asciiTheme="minorHAnsi" w:hAnsiTheme="minorHAnsi" w:cstheme="minorHAnsi"/>
          <w:sz w:val="22"/>
          <w:szCs w:val="22"/>
        </w:rPr>
        <w:t xml:space="preserve"> lectures </w:t>
      </w:r>
      <w:r w:rsidR="00FA7E32" w:rsidRPr="002442FD">
        <w:rPr>
          <w:rFonts w:asciiTheme="minorHAnsi" w:hAnsiTheme="minorHAnsi" w:cstheme="minorHAnsi"/>
          <w:sz w:val="22"/>
          <w:szCs w:val="22"/>
        </w:rPr>
        <w:t xml:space="preserve">and offering research </w:t>
      </w:r>
      <w:r w:rsidR="00AF7EA3" w:rsidRPr="002442FD">
        <w:rPr>
          <w:rFonts w:asciiTheme="minorHAnsi" w:hAnsiTheme="minorHAnsi" w:cstheme="minorHAnsi"/>
          <w:sz w:val="22"/>
          <w:szCs w:val="22"/>
        </w:rPr>
        <w:t>clinic sessions on</w:t>
      </w:r>
      <w:r w:rsidR="00CA677E" w:rsidRPr="002442FD">
        <w:rPr>
          <w:rFonts w:asciiTheme="minorHAnsi" w:hAnsiTheme="minorHAnsi" w:cstheme="minorHAnsi"/>
          <w:sz w:val="22"/>
          <w:szCs w:val="22"/>
        </w:rPr>
        <w:t xml:space="preserve"> </w:t>
      </w:r>
      <w:r w:rsidR="009D1DFD" w:rsidRPr="002442FD">
        <w:rPr>
          <w:rFonts w:asciiTheme="minorHAnsi" w:hAnsiTheme="minorHAnsi" w:cstheme="minorHAnsi"/>
          <w:sz w:val="22"/>
          <w:szCs w:val="22"/>
        </w:rPr>
        <w:t xml:space="preserve">programming </w:t>
      </w:r>
      <w:r w:rsidR="00CA677E" w:rsidRPr="002442FD">
        <w:rPr>
          <w:rFonts w:asciiTheme="minorHAnsi" w:hAnsiTheme="minorHAnsi" w:cstheme="minorHAnsi"/>
          <w:sz w:val="22"/>
          <w:szCs w:val="22"/>
        </w:rPr>
        <w:t xml:space="preserve">large-scale computing systems </w:t>
      </w:r>
      <w:r w:rsidR="009D1DFD" w:rsidRPr="002442FD">
        <w:rPr>
          <w:rFonts w:asciiTheme="minorHAnsi" w:hAnsiTheme="minorHAnsi" w:cstheme="minorHAnsi"/>
          <w:sz w:val="22"/>
          <w:szCs w:val="22"/>
        </w:rPr>
        <w:t xml:space="preserve">that </w:t>
      </w:r>
      <w:r w:rsidR="007D2F4F" w:rsidRPr="002442FD">
        <w:rPr>
          <w:rFonts w:asciiTheme="minorHAnsi" w:hAnsiTheme="minorHAnsi" w:cstheme="minorHAnsi"/>
          <w:sz w:val="22"/>
          <w:szCs w:val="22"/>
        </w:rPr>
        <w:t>consist</w:t>
      </w:r>
      <w:r w:rsidR="000F0017" w:rsidRPr="002442FD">
        <w:rPr>
          <w:rFonts w:asciiTheme="minorHAnsi" w:hAnsiTheme="minorHAnsi" w:cstheme="minorHAnsi"/>
          <w:sz w:val="22"/>
          <w:szCs w:val="22"/>
        </w:rPr>
        <w:t xml:space="preserve"> of multi-GPU nodes.</w:t>
      </w:r>
      <w:r w:rsidR="00CA677E" w:rsidRPr="002442FD">
        <w:rPr>
          <w:rFonts w:asciiTheme="minorHAnsi" w:hAnsiTheme="minorHAnsi" w:cstheme="minorHAnsi"/>
          <w:sz w:val="22"/>
          <w:szCs w:val="22"/>
        </w:rPr>
        <w:t xml:space="preserve"> In 2021, Mert </w:t>
      </w:r>
      <w:r w:rsidR="0009502C" w:rsidRPr="002442FD">
        <w:rPr>
          <w:rFonts w:asciiTheme="minorHAnsi" w:hAnsiTheme="minorHAnsi" w:cstheme="minorHAnsi"/>
          <w:sz w:val="22"/>
          <w:szCs w:val="22"/>
        </w:rPr>
        <w:t>helped</w:t>
      </w:r>
      <w:r w:rsidR="00CA677E" w:rsidRPr="002442FD">
        <w:rPr>
          <w:rFonts w:asciiTheme="minorHAnsi" w:hAnsiTheme="minorHAnsi" w:cstheme="minorHAnsi"/>
          <w:sz w:val="22"/>
          <w:szCs w:val="22"/>
        </w:rPr>
        <w:t xml:space="preserve"> </w:t>
      </w:r>
      <w:del w:id="57" w:author="Hidayetoglu, Mert" w:date="2023-12-31T19:42:00Z">
        <w:r w:rsidR="00CA677E" w:rsidRPr="002442FD" w:rsidDel="008B5E2C">
          <w:rPr>
            <w:rFonts w:asciiTheme="minorHAnsi" w:hAnsiTheme="minorHAnsi" w:cstheme="minorHAnsi"/>
            <w:sz w:val="22"/>
            <w:szCs w:val="22"/>
          </w:rPr>
          <w:delText xml:space="preserve">updating </w:delText>
        </w:r>
      </w:del>
      <w:ins w:id="58" w:author="Hidayetoglu, Mert" w:date="2023-12-31T19:42:00Z">
        <w:r w:rsidR="008B5E2C">
          <w:rPr>
            <w:rFonts w:asciiTheme="minorHAnsi" w:hAnsiTheme="minorHAnsi" w:cstheme="minorHAnsi"/>
            <w:sz w:val="22"/>
            <w:szCs w:val="22"/>
          </w:rPr>
          <w:t>update</w:t>
        </w:r>
        <w:r w:rsidR="008B5E2C" w:rsidRPr="002442FD">
          <w:rPr>
            <w:rFonts w:asciiTheme="minorHAnsi" w:hAnsiTheme="minorHAnsi" w:cstheme="minorHAnsi"/>
            <w:sz w:val="22"/>
            <w:szCs w:val="22"/>
          </w:rPr>
          <w:t xml:space="preserve"> </w:t>
        </w:r>
      </w:ins>
      <w:r w:rsidR="00CA677E" w:rsidRPr="002442FD">
        <w:rPr>
          <w:rFonts w:asciiTheme="minorHAnsi" w:hAnsiTheme="minorHAnsi" w:cstheme="minorHAnsi"/>
          <w:sz w:val="22"/>
          <w:szCs w:val="22"/>
        </w:rPr>
        <w:t xml:space="preserve">the curriculum and </w:t>
      </w:r>
      <w:del w:id="59" w:author="Hidayetoglu, Mert" w:date="2023-12-31T18:29:00Z">
        <w:r w:rsidR="00CA677E" w:rsidRPr="002442FD" w:rsidDel="009C7F2D">
          <w:rPr>
            <w:rFonts w:asciiTheme="minorHAnsi" w:hAnsiTheme="minorHAnsi" w:cstheme="minorHAnsi"/>
            <w:sz w:val="22"/>
            <w:szCs w:val="22"/>
          </w:rPr>
          <w:delText>organization of</w:delText>
        </w:r>
      </w:del>
      <w:ins w:id="60" w:author="Hidayetoglu, Mert" w:date="2023-12-31T19:42:00Z">
        <w:r w:rsidR="008B5E2C">
          <w:rPr>
            <w:rFonts w:asciiTheme="minorHAnsi" w:hAnsiTheme="minorHAnsi" w:cstheme="minorHAnsi"/>
            <w:sz w:val="22"/>
            <w:szCs w:val="22"/>
          </w:rPr>
          <w:t>organize</w:t>
        </w:r>
      </w:ins>
      <w:r w:rsidR="00CA677E" w:rsidRPr="002442FD">
        <w:rPr>
          <w:rFonts w:asciiTheme="minorHAnsi" w:hAnsiTheme="minorHAnsi" w:cstheme="minorHAnsi"/>
          <w:sz w:val="22"/>
          <w:szCs w:val="22"/>
        </w:rPr>
        <w:t xml:space="preserve"> lectures</w:t>
      </w:r>
      <w:r w:rsidR="00535CE5" w:rsidRPr="002442FD">
        <w:rPr>
          <w:rFonts w:asciiTheme="minorHAnsi" w:hAnsiTheme="minorHAnsi" w:cstheme="minorHAnsi"/>
          <w:sz w:val="22"/>
          <w:szCs w:val="22"/>
        </w:rPr>
        <w:t xml:space="preserve"> of the PUMPS summer school into PUMPS+AI 2021</w:t>
      </w:r>
      <w:r w:rsidR="00CA677E" w:rsidRPr="002442FD">
        <w:rPr>
          <w:rFonts w:asciiTheme="minorHAnsi" w:hAnsiTheme="minorHAnsi" w:cstheme="minorHAnsi"/>
          <w:sz w:val="22"/>
          <w:szCs w:val="22"/>
        </w:rPr>
        <w:t xml:space="preserve">. </w:t>
      </w:r>
      <w:r w:rsidR="007D2F4F" w:rsidRPr="002442FD">
        <w:rPr>
          <w:rFonts w:asciiTheme="minorHAnsi" w:hAnsiTheme="minorHAnsi" w:cstheme="minorHAnsi"/>
          <w:sz w:val="22"/>
          <w:szCs w:val="22"/>
        </w:rPr>
        <w:t>At UIUC, he has also been</w:t>
      </w:r>
      <w:r w:rsidR="00CA677E" w:rsidRPr="002442FD">
        <w:rPr>
          <w:rFonts w:asciiTheme="minorHAnsi" w:hAnsiTheme="minorHAnsi" w:cstheme="minorHAnsi"/>
          <w:sz w:val="22"/>
          <w:szCs w:val="22"/>
        </w:rPr>
        <w:t xml:space="preserve"> </w:t>
      </w:r>
      <w:r w:rsidR="000A5B20" w:rsidRPr="002442FD">
        <w:rPr>
          <w:rFonts w:asciiTheme="minorHAnsi" w:hAnsiTheme="minorHAnsi" w:cstheme="minorHAnsi"/>
          <w:sz w:val="22"/>
          <w:szCs w:val="22"/>
        </w:rPr>
        <w:t>giving guest lectures to</w:t>
      </w:r>
      <w:r w:rsidR="00CA677E" w:rsidRPr="002442FD">
        <w:rPr>
          <w:rFonts w:asciiTheme="minorHAnsi" w:hAnsiTheme="minorHAnsi" w:cstheme="minorHAnsi"/>
          <w:sz w:val="22"/>
          <w:szCs w:val="22"/>
        </w:rPr>
        <w:t xml:space="preserve"> the ECE 508</w:t>
      </w:r>
      <w:del w:id="61" w:author="Hidayetoglu, Mert" w:date="2023-12-31T19:23:00Z">
        <w:r w:rsidR="00CA677E" w:rsidRPr="002442FD" w:rsidDel="00832155">
          <w:rPr>
            <w:rFonts w:asciiTheme="minorHAnsi" w:hAnsiTheme="minorHAnsi" w:cstheme="minorHAnsi"/>
            <w:sz w:val="22"/>
            <w:szCs w:val="22"/>
          </w:rPr>
          <w:delText xml:space="preserve"> </w:delText>
        </w:r>
      </w:del>
      <w:r w:rsidR="000A5B20" w:rsidRPr="002442FD">
        <w:rPr>
          <w:rFonts w:asciiTheme="minorHAnsi" w:hAnsiTheme="minorHAnsi" w:cstheme="minorHAnsi"/>
          <w:sz w:val="22"/>
          <w:szCs w:val="22"/>
        </w:rPr>
        <w:t xml:space="preserve"> graduate-level </w:t>
      </w:r>
      <w:r w:rsidR="00CA677E" w:rsidRPr="002442FD">
        <w:rPr>
          <w:rFonts w:asciiTheme="minorHAnsi" w:hAnsiTheme="minorHAnsi" w:cstheme="minorHAnsi"/>
          <w:sz w:val="22"/>
          <w:szCs w:val="22"/>
        </w:rPr>
        <w:t>class.</w:t>
      </w:r>
    </w:p>
    <w:p w14:paraId="34F2B352" w14:textId="77777777" w:rsidR="00CA677E" w:rsidRPr="000B6585" w:rsidRDefault="00CA677E" w:rsidP="00EF5017">
      <w:pPr>
        <w:jc w:val="both"/>
        <w:rPr>
          <w:sz w:val="22"/>
          <w:szCs w:val="22"/>
        </w:rPr>
      </w:pPr>
    </w:p>
    <w:p w14:paraId="33848B17" w14:textId="35B4AB6A" w:rsidR="00EF5017" w:rsidRPr="004956F1" w:rsidRDefault="00EF5017" w:rsidP="004E3309">
      <w:pPr>
        <w:pStyle w:val="Default"/>
        <w:jc w:val="both"/>
        <w:rPr>
          <w:rFonts w:asciiTheme="minorHAnsi" w:hAnsiTheme="minorHAnsi" w:cstheme="minorHAnsi"/>
          <w:sz w:val="22"/>
          <w:szCs w:val="22"/>
        </w:rPr>
      </w:pPr>
      <w:r w:rsidRPr="004956F1">
        <w:rPr>
          <w:rFonts w:asciiTheme="minorHAnsi" w:hAnsiTheme="minorHAnsi" w:cstheme="minorHAnsi"/>
          <w:sz w:val="22"/>
          <w:szCs w:val="22"/>
        </w:rPr>
        <w:t>To summarize, Mert is a bright, knowledgeable, and highly skilled</w:t>
      </w:r>
      <w:del w:id="62" w:author="Hidayetoglu, Mert" w:date="2023-12-31T18:13:00Z">
        <w:r w:rsidRPr="004956F1" w:rsidDel="00155FB7">
          <w:rPr>
            <w:rFonts w:asciiTheme="minorHAnsi" w:hAnsiTheme="minorHAnsi" w:cstheme="minorHAnsi"/>
            <w:sz w:val="22"/>
            <w:szCs w:val="22"/>
          </w:rPr>
          <w:delText xml:space="preserve"> </w:delText>
        </w:r>
      </w:del>
      <w:r w:rsidR="002442FD" w:rsidRPr="004956F1">
        <w:rPr>
          <w:rFonts w:asciiTheme="minorHAnsi" w:hAnsiTheme="minorHAnsi" w:cstheme="minorHAnsi"/>
          <w:sz w:val="22"/>
          <w:szCs w:val="22"/>
        </w:rPr>
        <w:t xml:space="preserve"> </w:t>
      </w:r>
      <w:r w:rsidR="004956F1">
        <w:rPr>
          <w:rFonts w:asciiTheme="minorHAnsi" w:hAnsiTheme="minorHAnsi" w:cstheme="minorHAnsi"/>
          <w:sz w:val="22"/>
          <w:szCs w:val="22"/>
        </w:rPr>
        <w:t>scholar</w:t>
      </w:r>
      <w:r w:rsidR="002442FD" w:rsidRPr="004956F1">
        <w:rPr>
          <w:rFonts w:asciiTheme="minorHAnsi" w:hAnsiTheme="minorHAnsi" w:cstheme="minorHAnsi"/>
          <w:sz w:val="22"/>
          <w:szCs w:val="22"/>
        </w:rPr>
        <w:t xml:space="preserve"> </w:t>
      </w:r>
      <w:r w:rsidRPr="004956F1">
        <w:rPr>
          <w:rFonts w:asciiTheme="minorHAnsi" w:hAnsiTheme="minorHAnsi" w:cstheme="minorHAnsi"/>
          <w:sz w:val="22"/>
          <w:szCs w:val="22"/>
        </w:rPr>
        <w:t xml:space="preserve">who is passionate </w:t>
      </w:r>
      <w:del w:id="63" w:author="Hidayetoglu, Mert" w:date="2023-12-31T18:12:00Z">
        <w:r w:rsidRPr="004956F1" w:rsidDel="00155FB7">
          <w:rPr>
            <w:rFonts w:asciiTheme="minorHAnsi" w:hAnsiTheme="minorHAnsi" w:cstheme="minorHAnsi"/>
            <w:sz w:val="22"/>
            <w:szCs w:val="22"/>
          </w:rPr>
          <w:delText xml:space="preserve">in </w:delText>
        </w:r>
      </w:del>
      <w:ins w:id="64" w:author="Hidayetoglu, Mert" w:date="2023-12-31T18:12:00Z">
        <w:r w:rsidR="00155FB7">
          <w:rPr>
            <w:rFonts w:asciiTheme="minorHAnsi" w:hAnsiTheme="minorHAnsi" w:cstheme="minorHAnsi"/>
            <w:sz w:val="22"/>
            <w:szCs w:val="22"/>
          </w:rPr>
          <w:t>about</w:t>
        </w:r>
        <w:r w:rsidR="00155FB7" w:rsidRPr="004956F1">
          <w:rPr>
            <w:rFonts w:asciiTheme="minorHAnsi" w:hAnsiTheme="minorHAnsi" w:cstheme="minorHAnsi"/>
            <w:sz w:val="22"/>
            <w:szCs w:val="22"/>
          </w:rPr>
          <w:t xml:space="preserve"> </w:t>
        </w:r>
      </w:ins>
      <w:r w:rsidRPr="004956F1">
        <w:rPr>
          <w:rFonts w:asciiTheme="minorHAnsi" w:hAnsiTheme="minorHAnsi" w:cstheme="minorHAnsi"/>
          <w:sz w:val="22"/>
          <w:szCs w:val="22"/>
        </w:rPr>
        <w:t xml:space="preserve">advancing science and computing. He has already achieved </w:t>
      </w:r>
      <w:r w:rsidR="00BE75F9">
        <w:rPr>
          <w:rFonts w:asciiTheme="minorHAnsi" w:hAnsiTheme="minorHAnsi" w:cstheme="minorHAnsi"/>
          <w:sz w:val="22"/>
          <w:szCs w:val="22"/>
        </w:rPr>
        <w:t>impressive</w:t>
      </w:r>
      <w:r w:rsidRPr="004956F1">
        <w:rPr>
          <w:rFonts w:asciiTheme="minorHAnsi" w:hAnsiTheme="minorHAnsi" w:cstheme="minorHAnsi"/>
          <w:sz w:val="22"/>
          <w:szCs w:val="22"/>
        </w:rPr>
        <w:t xml:space="preserve"> milestones in his research on large-scale computational imaging and </w:t>
      </w:r>
      <w:ins w:id="65" w:author="Hidayetoglu, Mert" w:date="2023-12-31T18:14:00Z">
        <w:r w:rsidR="00155FB7">
          <w:rPr>
            <w:rFonts w:asciiTheme="minorHAnsi" w:hAnsiTheme="minorHAnsi" w:cstheme="minorHAnsi"/>
            <w:sz w:val="22"/>
            <w:szCs w:val="22"/>
          </w:rPr>
          <w:t xml:space="preserve">is </w:t>
        </w:r>
      </w:ins>
      <w:r w:rsidRPr="004956F1">
        <w:rPr>
          <w:rFonts w:asciiTheme="minorHAnsi" w:hAnsiTheme="minorHAnsi" w:cstheme="minorHAnsi"/>
          <w:sz w:val="22"/>
          <w:szCs w:val="22"/>
        </w:rPr>
        <w:t xml:space="preserve">working towards an </w:t>
      </w:r>
      <w:del w:id="66" w:author="Hidayetoglu, Mert" w:date="2023-12-31T18:14:00Z">
        <w:r w:rsidRPr="004956F1" w:rsidDel="00155FB7">
          <w:rPr>
            <w:rFonts w:asciiTheme="minorHAnsi" w:hAnsiTheme="minorHAnsi" w:cstheme="minorHAnsi"/>
            <w:sz w:val="22"/>
            <w:szCs w:val="22"/>
          </w:rPr>
          <w:delText xml:space="preserve">important </w:delText>
        </w:r>
      </w:del>
      <w:ins w:id="67" w:author="Hidayetoglu, Mert" w:date="2023-12-31T18:14:00Z">
        <w:r w:rsidR="00155FB7">
          <w:rPr>
            <w:rFonts w:asciiTheme="minorHAnsi" w:hAnsiTheme="minorHAnsi" w:cstheme="minorHAnsi"/>
            <w:sz w:val="22"/>
            <w:szCs w:val="22"/>
          </w:rPr>
          <w:t>essential</w:t>
        </w:r>
        <w:r w:rsidR="00155FB7" w:rsidRPr="004956F1">
          <w:rPr>
            <w:rFonts w:asciiTheme="minorHAnsi" w:hAnsiTheme="minorHAnsi" w:cstheme="minorHAnsi"/>
            <w:sz w:val="22"/>
            <w:szCs w:val="22"/>
          </w:rPr>
          <w:t xml:space="preserve"> </w:t>
        </w:r>
      </w:ins>
      <w:r w:rsidRPr="004956F1">
        <w:rPr>
          <w:rFonts w:asciiTheme="minorHAnsi" w:hAnsiTheme="minorHAnsi" w:cstheme="minorHAnsi"/>
          <w:sz w:val="22"/>
          <w:szCs w:val="22"/>
        </w:rPr>
        <w:t xml:space="preserve">contribution </w:t>
      </w:r>
      <w:r w:rsidR="005B1BDB" w:rsidRPr="004956F1">
        <w:rPr>
          <w:rFonts w:asciiTheme="minorHAnsi" w:hAnsiTheme="minorHAnsi" w:cstheme="minorHAnsi"/>
          <w:sz w:val="22"/>
          <w:szCs w:val="22"/>
        </w:rPr>
        <w:t>to the development of</w:t>
      </w:r>
      <w:r w:rsidRPr="004956F1">
        <w:rPr>
          <w:rFonts w:asciiTheme="minorHAnsi" w:hAnsiTheme="minorHAnsi" w:cstheme="minorHAnsi"/>
          <w:sz w:val="22"/>
          <w:szCs w:val="22"/>
        </w:rPr>
        <w:t xml:space="preserve"> </w:t>
      </w:r>
      <w:r w:rsidR="00053FC3" w:rsidRPr="004956F1">
        <w:rPr>
          <w:rFonts w:asciiTheme="minorHAnsi" w:hAnsiTheme="minorHAnsi" w:cstheme="minorHAnsi"/>
          <w:sz w:val="22"/>
          <w:szCs w:val="22"/>
        </w:rPr>
        <w:t xml:space="preserve">generalized </w:t>
      </w:r>
      <w:del w:id="68" w:author="Hidayetoglu, Mert" w:date="2023-12-31T18:14:00Z">
        <w:r w:rsidR="00053FC3" w:rsidRPr="004956F1" w:rsidDel="00155FB7">
          <w:rPr>
            <w:rFonts w:asciiTheme="minorHAnsi" w:hAnsiTheme="minorHAnsi" w:cstheme="minorHAnsi"/>
            <w:sz w:val="22"/>
            <w:szCs w:val="22"/>
          </w:rPr>
          <w:delText>runtime tools</w:delText>
        </w:r>
      </w:del>
      <w:ins w:id="69" w:author="Hidayetoglu, Mert" w:date="2023-12-31T18:14:00Z">
        <w:r w:rsidR="00155FB7">
          <w:rPr>
            <w:rFonts w:asciiTheme="minorHAnsi" w:hAnsiTheme="minorHAnsi" w:cstheme="minorHAnsi"/>
            <w:sz w:val="22"/>
            <w:szCs w:val="22"/>
          </w:rPr>
          <w:t>frameworks for GPU systems</w:t>
        </w:r>
      </w:ins>
      <w:r w:rsidR="00053FC3" w:rsidRPr="004956F1">
        <w:rPr>
          <w:rFonts w:asciiTheme="minorHAnsi" w:hAnsiTheme="minorHAnsi" w:cstheme="minorHAnsi"/>
          <w:sz w:val="22"/>
          <w:szCs w:val="22"/>
        </w:rPr>
        <w:t xml:space="preserve"> following</w:t>
      </w:r>
      <w:r w:rsidRPr="004956F1">
        <w:rPr>
          <w:rFonts w:asciiTheme="minorHAnsi" w:hAnsiTheme="minorHAnsi" w:cstheme="minorHAnsi"/>
          <w:sz w:val="22"/>
          <w:szCs w:val="22"/>
        </w:rPr>
        <w:t xml:space="preserve"> his PhD thesis. He has already established fruitful collaborations with</w:t>
      </w:r>
      <w:r w:rsidR="00103AEE" w:rsidRPr="004956F1">
        <w:rPr>
          <w:rFonts w:asciiTheme="minorHAnsi" w:hAnsiTheme="minorHAnsi" w:cstheme="minorHAnsi"/>
          <w:sz w:val="22"/>
          <w:szCs w:val="22"/>
        </w:rPr>
        <w:t xml:space="preserve"> academia and</w:t>
      </w:r>
      <w:r w:rsidRPr="004956F1">
        <w:rPr>
          <w:rFonts w:asciiTheme="minorHAnsi" w:hAnsiTheme="minorHAnsi" w:cstheme="minorHAnsi"/>
          <w:sz w:val="22"/>
          <w:szCs w:val="22"/>
        </w:rPr>
        <w:t xml:space="preserve"> several top labs. He has made </w:t>
      </w:r>
      <w:r w:rsidR="00BE75F9">
        <w:rPr>
          <w:rFonts w:asciiTheme="minorHAnsi" w:hAnsiTheme="minorHAnsi" w:cstheme="minorHAnsi"/>
          <w:sz w:val="22"/>
          <w:szCs w:val="22"/>
        </w:rPr>
        <w:t>in</w:t>
      </w:r>
      <w:r w:rsidRPr="004956F1">
        <w:rPr>
          <w:rFonts w:asciiTheme="minorHAnsi" w:hAnsiTheme="minorHAnsi" w:cstheme="minorHAnsi"/>
          <w:sz w:val="22"/>
          <w:szCs w:val="22"/>
        </w:rPr>
        <w:t xml:space="preserve">valuable contributions to our undergraduate and graduate courses. </w:t>
      </w:r>
      <w:r w:rsidR="00A44D28" w:rsidRPr="004956F1">
        <w:rPr>
          <w:rFonts w:asciiTheme="minorHAnsi" w:hAnsiTheme="minorHAnsi" w:cstheme="minorHAnsi"/>
          <w:sz w:val="22"/>
          <w:szCs w:val="22"/>
        </w:rPr>
        <w:t xml:space="preserve">He is already making an impact on science communities around the world. </w:t>
      </w:r>
      <w:r w:rsidRPr="004956F1">
        <w:rPr>
          <w:rFonts w:asciiTheme="minorHAnsi" w:hAnsiTheme="minorHAnsi" w:cstheme="minorHAnsi"/>
          <w:sz w:val="22"/>
          <w:szCs w:val="22"/>
        </w:rPr>
        <w:t xml:space="preserve">Based on Mert’s research achievements, </w:t>
      </w:r>
      <w:proofErr w:type="gramStart"/>
      <w:r w:rsidRPr="004956F1">
        <w:rPr>
          <w:rFonts w:asciiTheme="minorHAnsi" w:hAnsiTheme="minorHAnsi" w:cstheme="minorHAnsi"/>
          <w:sz w:val="22"/>
          <w:szCs w:val="22"/>
        </w:rPr>
        <w:t>contributions</w:t>
      </w:r>
      <w:proofErr w:type="gramEnd"/>
      <w:r w:rsidRPr="004956F1">
        <w:rPr>
          <w:rFonts w:asciiTheme="minorHAnsi" w:hAnsiTheme="minorHAnsi" w:cstheme="minorHAnsi"/>
          <w:sz w:val="22"/>
          <w:szCs w:val="22"/>
        </w:rPr>
        <w:t xml:space="preserve"> and excellent potential, I</w:t>
      </w:r>
      <w:r w:rsidR="00E93213" w:rsidRPr="004956F1">
        <w:rPr>
          <w:rFonts w:asciiTheme="minorHAnsi" w:hAnsiTheme="minorHAnsi" w:cstheme="minorHAnsi"/>
          <w:sz w:val="22"/>
          <w:szCs w:val="22"/>
        </w:rPr>
        <w:t xml:space="preserve"> </w:t>
      </w:r>
      <w:r w:rsidR="00101BF7">
        <w:rPr>
          <w:rFonts w:asciiTheme="minorHAnsi" w:hAnsiTheme="minorHAnsi" w:cstheme="minorHAnsi"/>
          <w:sz w:val="22"/>
          <w:szCs w:val="22"/>
        </w:rPr>
        <w:t xml:space="preserve">give his </w:t>
      </w:r>
      <w:ins w:id="70" w:author="Hidayetoglu, Mert" w:date="2023-12-31T18:13:00Z">
        <w:r w:rsidR="00155FB7">
          <w:rPr>
            <w:rFonts w:asciiTheme="minorHAnsi" w:hAnsiTheme="minorHAnsi" w:cstheme="minorHAnsi"/>
            <w:sz w:val="22"/>
            <w:szCs w:val="22"/>
          </w:rPr>
          <w:t xml:space="preserve">faculty </w:t>
        </w:r>
      </w:ins>
      <w:r w:rsidR="00101BF7">
        <w:rPr>
          <w:rFonts w:asciiTheme="minorHAnsi" w:hAnsiTheme="minorHAnsi" w:cstheme="minorHAnsi"/>
          <w:sz w:val="22"/>
          <w:szCs w:val="22"/>
        </w:rPr>
        <w:t xml:space="preserve">application my strongest </w:t>
      </w:r>
      <w:r w:rsidR="0083036E">
        <w:rPr>
          <w:rFonts w:asciiTheme="minorHAnsi" w:hAnsiTheme="minorHAnsi" w:cstheme="minorHAnsi"/>
          <w:sz w:val="22"/>
          <w:szCs w:val="22"/>
        </w:rPr>
        <w:t>endorsement</w:t>
      </w:r>
      <w:r w:rsidR="0044608F" w:rsidRPr="004956F1">
        <w:rPr>
          <w:rFonts w:asciiTheme="minorHAnsi" w:hAnsiTheme="minorHAnsi" w:cstheme="minorHAnsi"/>
          <w:sz w:val="22"/>
          <w:szCs w:val="22"/>
        </w:rPr>
        <w:t>.</w:t>
      </w:r>
    </w:p>
    <w:p w14:paraId="5B1B0FD0" w14:textId="77777777" w:rsidR="00EF5017" w:rsidRDefault="00EF5017" w:rsidP="00094B05"/>
    <w:p w14:paraId="2F8C93E0" w14:textId="05592623" w:rsidR="00A10922" w:rsidRPr="0083036E" w:rsidRDefault="00A10922" w:rsidP="00094B05">
      <w:pPr>
        <w:rPr>
          <w:rFonts w:asciiTheme="minorHAnsi" w:hAnsiTheme="minorHAnsi" w:cstheme="minorHAnsi"/>
          <w:sz w:val="22"/>
          <w:szCs w:val="22"/>
        </w:rPr>
      </w:pPr>
      <w:r w:rsidRPr="0083036E">
        <w:rPr>
          <w:rFonts w:asciiTheme="minorHAnsi" w:hAnsiTheme="minorHAnsi" w:cstheme="minorHAnsi"/>
          <w:sz w:val="22"/>
          <w:szCs w:val="22"/>
        </w:rPr>
        <w:lastRenderedPageBreak/>
        <w:t>Sincerely,</w:t>
      </w:r>
    </w:p>
    <w:p w14:paraId="3F11B598" w14:textId="78D1295A" w:rsidR="00A10922" w:rsidRPr="0083036E" w:rsidRDefault="000068DE" w:rsidP="00A10922">
      <w:pPr>
        <w:rPr>
          <w:rFonts w:asciiTheme="minorHAnsi" w:hAnsiTheme="minorHAnsi" w:cstheme="minorHAnsi"/>
          <w:sz w:val="22"/>
          <w:szCs w:val="22"/>
        </w:rPr>
      </w:pPr>
      <w:r w:rsidRPr="0083036E">
        <w:rPr>
          <w:rFonts w:asciiTheme="minorHAnsi" w:hAnsiTheme="minorHAnsi" w:cstheme="minorHAnsi"/>
          <w:noProof/>
          <w:sz w:val="22"/>
          <w:szCs w:val="22"/>
        </w:rPr>
        <w:drawing>
          <wp:anchor distT="0" distB="0" distL="114300" distR="114300" simplePos="0" relativeHeight="251661824" behindDoc="0" locked="0" layoutInCell="1" allowOverlap="1" wp14:anchorId="44B32480" wp14:editId="0B2C4AF9">
            <wp:simplePos x="0" y="0"/>
            <wp:positionH relativeFrom="margin">
              <wp:align>left</wp:align>
            </wp:positionH>
            <wp:positionV relativeFrom="paragraph">
              <wp:posOffset>40088</wp:posOffset>
            </wp:positionV>
            <wp:extent cx="1823856" cy="645160"/>
            <wp:effectExtent l="0" t="0" r="5080" b="2540"/>
            <wp:wrapNone/>
            <wp:docPr id="1" name="Picture 1" descr="V:\Hwu\Signatures\Wen-mei Hwu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Hwu\Signatures\Wen-mei Hwu signa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856" cy="64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34DBE" w14:textId="5542A56D" w:rsidR="00593A50" w:rsidRPr="0083036E" w:rsidRDefault="00593A50" w:rsidP="000068DE">
      <w:pPr>
        <w:rPr>
          <w:rFonts w:asciiTheme="minorHAnsi" w:hAnsiTheme="minorHAnsi" w:cstheme="minorHAnsi"/>
          <w:sz w:val="22"/>
          <w:szCs w:val="22"/>
        </w:rPr>
      </w:pPr>
    </w:p>
    <w:p w14:paraId="2DDFDBA7" w14:textId="7FFA6C0F" w:rsidR="000068DE" w:rsidRPr="0083036E" w:rsidRDefault="000068DE" w:rsidP="000068DE">
      <w:pPr>
        <w:rPr>
          <w:rFonts w:asciiTheme="minorHAnsi" w:hAnsiTheme="minorHAnsi" w:cstheme="minorHAnsi"/>
          <w:sz w:val="22"/>
          <w:szCs w:val="22"/>
        </w:rPr>
      </w:pPr>
    </w:p>
    <w:p w14:paraId="451065D9" w14:textId="77777777" w:rsidR="000068DE" w:rsidRPr="0083036E" w:rsidRDefault="000068DE" w:rsidP="000068DE">
      <w:pPr>
        <w:rPr>
          <w:rFonts w:asciiTheme="minorHAnsi" w:hAnsiTheme="minorHAnsi" w:cstheme="minorHAnsi"/>
          <w:sz w:val="22"/>
          <w:szCs w:val="22"/>
        </w:rPr>
      </w:pPr>
    </w:p>
    <w:p w14:paraId="68CA456B" w14:textId="77777777" w:rsidR="00593A50" w:rsidRPr="00877C29" w:rsidRDefault="00593A50" w:rsidP="00593A50">
      <w:pPr>
        <w:pStyle w:val="NoSpacing"/>
        <w:rPr>
          <w:rFonts w:asciiTheme="minorHAnsi" w:hAnsiTheme="minorHAnsi" w:cstheme="minorHAnsi"/>
        </w:rPr>
      </w:pPr>
      <w:r w:rsidRPr="00877C29">
        <w:rPr>
          <w:rFonts w:asciiTheme="minorHAnsi" w:eastAsia="Times New Roman" w:hAnsiTheme="minorHAnsi" w:cstheme="minorHAnsi"/>
        </w:rPr>
        <w:t>Wen-Mei Hwu</w:t>
      </w:r>
    </w:p>
    <w:p w14:paraId="6EF401A6" w14:textId="4F64509A" w:rsidR="00593A50" w:rsidRPr="00877C29" w:rsidRDefault="000068DE" w:rsidP="00593A50">
      <w:pPr>
        <w:rPr>
          <w:rFonts w:asciiTheme="minorHAnsi" w:hAnsiTheme="minorHAnsi" w:cstheme="minorHAnsi"/>
          <w:sz w:val="22"/>
          <w:szCs w:val="22"/>
        </w:rPr>
      </w:pPr>
      <w:r w:rsidRPr="00877C29">
        <w:rPr>
          <w:rFonts w:asciiTheme="minorHAnsi" w:hAnsiTheme="minorHAnsi" w:cstheme="minorHAnsi"/>
          <w:sz w:val="22"/>
          <w:szCs w:val="22"/>
        </w:rPr>
        <w:t>Professor</w:t>
      </w:r>
      <w:r w:rsidR="00AF43D2" w:rsidRPr="00877C29">
        <w:rPr>
          <w:rFonts w:asciiTheme="minorHAnsi" w:hAnsiTheme="minorHAnsi" w:cstheme="minorHAnsi"/>
          <w:sz w:val="22"/>
          <w:szCs w:val="22"/>
        </w:rPr>
        <w:t xml:space="preserve"> and</w:t>
      </w:r>
      <w:r w:rsidRPr="00877C29">
        <w:rPr>
          <w:rFonts w:asciiTheme="minorHAnsi" w:hAnsiTheme="minorHAnsi" w:cstheme="minorHAnsi"/>
          <w:sz w:val="22"/>
          <w:szCs w:val="22"/>
        </w:rPr>
        <w:t xml:space="preserve"> </w:t>
      </w:r>
      <w:r w:rsidR="00593A50" w:rsidRPr="00877C29">
        <w:rPr>
          <w:rFonts w:asciiTheme="minorHAnsi" w:hAnsiTheme="minorHAnsi" w:cstheme="minorHAnsi"/>
          <w:sz w:val="22"/>
          <w:szCs w:val="22"/>
        </w:rPr>
        <w:t>AMD Jerry Sanders Chair</w:t>
      </w:r>
      <w:r w:rsidR="00A44D28" w:rsidRPr="00877C29">
        <w:rPr>
          <w:rFonts w:asciiTheme="minorHAnsi" w:hAnsiTheme="minorHAnsi" w:cstheme="minorHAnsi"/>
          <w:sz w:val="22"/>
          <w:szCs w:val="22"/>
        </w:rPr>
        <w:t xml:space="preserve"> Emeritus</w:t>
      </w:r>
    </w:p>
    <w:p w14:paraId="4830270F" w14:textId="00181B8B" w:rsidR="00B96D8A" w:rsidRPr="00877C29" w:rsidRDefault="00B96D8A" w:rsidP="00B96D8A">
      <w:pPr>
        <w:rPr>
          <w:rFonts w:asciiTheme="minorHAnsi" w:hAnsiTheme="minorHAnsi" w:cstheme="minorHAnsi"/>
          <w:sz w:val="22"/>
          <w:szCs w:val="22"/>
        </w:rPr>
      </w:pPr>
      <w:r w:rsidRPr="00877C29">
        <w:rPr>
          <w:rFonts w:asciiTheme="minorHAnsi" w:hAnsiTheme="minorHAnsi" w:cstheme="minorHAnsi"/>
          <w:sz w:val="22"/>
          <w:szCs w:val="22"/>
        </w:rPr>
        <w:t>Department of Electrical and Computer Engineering</w:t>
      </w:r>
      <w:r w:rsidR="0083036E" w:rsidRPr="00877C29">
        <w:rPr>
          <w:rFonts w:asciiTheme="minorHAnsi" w:hAnsiTheme="minorHAnsi" w:cstheme="minorHAnsi"/>
          <w:sz w:val="22"/>
          <w:szCs w:val="22"/>
        </w:rPr>
        <w:t>, UIUC</w:t>
      </w:r>
    </w:p>
    <w:p w14:paraId="57284B85" w14:textId="155F6442" w:rsidR="006B41C7" w:rsidRPr="00877C29" w:rsidRDefault="0083036E" w:rsidP="00A50C0E">
      <w:pPr>
        <w:rPr>
          <w:rFonts w:asciiTheme="minorHAnsi" w:hAnsiTheme="minorHAnsi" w:cstheme="minorHAnsi"/>
          <w:sz w:val="22"/>
          <w:szCs w:val="22"/>
        </w:rPr>
      </w:pPr>
      <w:r w:rsidRPr="00877C29">
        <w:rPr>
          <w:rFonts w:asciiTheme="minorHAnsi" w:hAnsiTheme="minorHAnsi" w:cstheme="minorHAnsi"/>
          <w:sz w:val="22"/>
          <w:szCs w:val="22"/>
        </w:rPr>
        <w:t>Senior Distinguished Research Scientist and Senior Director of Research, NVIDIA</w:t>
      </w:r>
    </w:p>
    <w:p w14:paraId="1FDBE3C4" w14:textId="1A944860" w:rsidR="00F3620B" w:rsidRDefault="00877C29" w:rsidP="00A50C0E">
      <w:pPr>
        <w:rPr>
          <w:rFonts w:asciiTheme="minorHAnsi" w:hAnsiTheme="minorHAnsi" w:cstheme="minorHAnsi"/>
          <w:sz w:val="22"/>
          <w:szCs w:val="22"/>
        </w:rPr>
      </w:pPr>
      <w:r w:rsidRPr="00877C29">
        <w:rPr>
          <w:rFonts w:asciiTheme="minorHAnsi" w:hAnsiTheme="minorHAnsi" w:cstheme="minorHAnsi"/>
          <w:sz w:val="22"/>
          <w:szCs w:val="22"/>
        </w:rPr>
        <w:t xml:space="preserve">Email: </w:t>
      </w:r>
      <w:hyperlink r:id="rId12" w:history="1">
        <w:r w:rsidR="00155FB7" w:rsidRPr="007511B2">
          <w:rPr>
            <w:rStyle w:val="Hyperlink"/>
            <w:rFonts w:asciiTheme="minorHAnsi" w:hAnsiTheme="minorHAnsi" w:cstheme="minorHAnsi"/>
            <w:sz w:val="22"/>
            <w:szCs w:val="22"/>
          </w:rPr>
          <w:t>w-hwu@illinois.edu</w:t>
        </w:r>
      </w:hyperlink>
    </w:p>
    <w:p w14:paraId="65FFD27D" w14:textId="77777777" w:rsidR="00155FB7" w:rsidRDefault="00155FB7" w:rsidP="00A50C0E">
      <w:pPr>
        <w:rPr>
          <w:rFonts w:asciiTheme="minorHAnsi" w:hAnsiTheme="minorHAnsi" w:cstheme="minorHAnsi"/>
          <w:sz w:val="22"/>
          <w:szCs w:val="22"/>
        </w:rPr>
      </w:pPr>
    </w:p>
    <w:p w14:paraId="5EE12340" w14:textId="19EAEC98" w:rsidR="00155FB7" w:rsidRPr="009E2024" w:rsidDel="00B15395" w:rsidRDefault="00155FB7" w:rsidP="00155FB7">
      <w:pPr>
        <w:rPr>
          <w:del w:id="71" w:author="Hidayetoglu, Mert" w:date="2023-12-31T20:02:00Z"/>
          <w:color w:val="000000"/>
          <w:sz w:val="22"/>
          <w:szCs w:val="22"/>
          <w:rPrChange w:id="72" w:author="Hidayetoglu, Mert" w:date="2023-12-31T16:04:00Z">
            <w:rPr>
              <w:del w:id="73" w:author="Hidayetoglu, Mert" w:date="2023-12-31T20:02:00Z"/>
              <w:color w:val="000000"/>
              <w:szCs w:val="24"/>
            </w:rPr>
          </w:rPrChange>
        </w:rPr>
      </w:pPr>
      <w:commentRangeStart w:id="74"/>
      <w:del w:id="75" w:author="Hidayetoglu, Mert" w:date="2023-12-31T20:02:00Z">
        <w:r w:rsidRPr="009E2024" w:rsidDel="00B15395">
          <w:rPr>
            <w:color w:val="000000"/>
            <w:sz w:val="22"/>
            <w:szCs w:val="22"/>
          </w:rPr>
          <w:delText>Wen-mei W. Hwu is a Professor and the Sanders-AMD Endowed Chair Emeritus of ECE at the University of Illinois at Urbana-Champaign. He is a Senior Distinguished Research Scientist of NVIDIA. He served as the Illinois co-director of the IBM-Illinois Center for Cognitive Computing Systems Research Center (c3sr.com). He received the ACM SigArch Maurice Wilkes Award, the ACM Grace Murray Hopper Award, the IEEE Computer Society Charles Babbage Award, the ISCA Influential Paper Award, the MICRO Test-of-Time Award, the IEEE Computer Society B. R. Rau Award, the CGO Test-of-Time Award, and the Distinguished Alumni Award in CS of the University of California, Berkeley. He is a Fellow of IEEE and ACM.  </w:delText>
        </w:r>
        <w:commentRangeEnd w:id="74"/>
        <w:r w:rsidRPr="009E2024" w:rsidDel="00B15395">
          <w:rPr>
            <w:rStyle w:val="CommentReference"/>
            <w:sz w:val="22"/>
            <w:szCs w:val="22"/>
            <w:rPrChange w:id="76" w:author="Hidayetoglu, Mert" w:date="2023-12-31T16:04:00Z">
              <w:rPr>
                <w:rStyle w:val="CommentReference"/>
              </w:rPr>
            </w:rPrChange>
          </w:rPr>
          <w:commentReference w:id="74"/>
        </w:r>
      </w:del>
    </w:p>
    <w:p w14:paraId="367FC624" w14:textId="77777777" w:rsidR="00155FB7" w:rsidRPr="00877C29" w:rsidRDefault="00155FB7" w:rsidP="00A50C0E">
      <w:pPr>
        <w:rPr>
          <w:rFonts w:asciiTheme="minorHAnsi" w:hAnsiTheme="minorHAnsi" w:cstheme="minorHAnsi"/>
          <w:sz w:val="22"/>
          <w:szCs w:val="22"/>
        </w:rPr>
      </w:pPr>
    </w:p>
    <w:sectPr w:rsidR="00155FB7" w:rsidRPr="00877C29" w:rsidSect="00F53A2B">
      <w:headerReference w:type="default" r:id="rId17"/>
      <w:type w:val="continuous"/>
      <w:pgSz w:w="12240" w:h="15840"/>
      <w:pgMar w:top="1440" w:right="1440" w:bottom="450" w:left="1440" w:header="360" w:footer="46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Hidayetoglu, Mert" w:date="2023-12-31T15:29:00Z" w:initials="MH">
    <w:p w14:paraId="7E1235B9" w14:textId="77777777" w:rsidR="00155FB7" w:rsidRDefault="00155FB7" w:rsidP="00155FB7">
      <w:r>
        <w:rPr>
          <w:rStyle w:val="CommentReference"/>
        </w:rPr>
        <w:annotationRef/>
      </w:r>
      <w:r>
        <w:rPr>
          <w:sz w:val="20"/>
        </w:rPr>
        <w:t>I added this, it is up to you to keep it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1235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65D77" w16cex:dateUtc="2023-12-3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1235B9" w16cid:durableId="27A65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4A2D" w14:textId="77777777" w:rsidR="00F53A2B" w:rsidRDefault="00F53A2B">
      <w:r>
        <w:separator/>
      </w:r>
    </w:p>
  </w:endnote>
  <w:endnote w:type="continuationSeparator" w:id="0">
    <w:p w14:paraId="280A5D80" w14:textId="77777777" w:rsidR="00F53A2B" w:rsidRDefault="00F5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3A4A" w14:textId="240FCD4C" w:rsidR="00FB4D2F" w:rsidRDefault="00FB4D2F">
    <w:pPr>
      <w:pStyle w:val="Footer"/>
    </w:pPr>
    <w:r>
      <w:rPr>
        <w:noProof/>
      </w:rPr>
      <w:drawing>
        <wp:anchor distT="0" distB="0" distL="114300" distR="114300" simplePos="0" relativeHeight="251658240" behindDoc="0" locked="0" layoutInCell="1" allowOverlap="1" wp14:anchorId="556F7B9A" wp14:editId="323B62B0">
          <wp:simplePos x="0" y="0"/>
          <wp:positionH relativeFrom="margin">
            <wp:align>right</wp:align>
          </wp:positionH>
          <wp:positionV relativeFrom="paragraph">
            <wp:posOffset>-455295</wp:posOffset>
          </wp:positionV>
          <wp:extent cx="2996190" cy="280417"/>
          <wp:effectExtent l="0" t="0" r="0" b="5715"/>
          <wp:wrapNone/>
          <wp:docPr id="1037153597" name="Picture 103715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GR_ECE_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6190" cy="28041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3860" w14:textId="77777777" w:rsidR="00F53A2B" w:rsidRDefault="00F53A2B">
      <w:r>
        <w:separator/>
      </w:r>
    </w:p>
  </w:footnote>
  <w:footnote w:type="continuationSeparator" w:id="0">
    <w:p w14:paraId="6297B895" w14:textId="77777777" w:rsidR="00F53A2B" w:rsidRDefault="00F5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B971" w14:textId="77777777" w:rsidR="00FB4D2F" w:rsidRDefault="00FB4D2F" w:rsidP="006B41C7">
    <w:pPr>
      <w:pStyle w:val="Header"/>
    </w:pPr>
  </w:p>
  <w:p w14:paraId="1B8FDBCD" w14:textId="77777777" w:rsidR="00FB4D2F" w:rsidRDefault="00FB4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04A4" w14:textId="77777777" w:rsidR="00FB4D2F" w:rsidRDefault="00FB4D2F">
    <w:pPr>
      <w:pStyle w:val="Header"/>
    </w:pPr>
    <w:r>
      <w:rPr>
        <w:noProof/>
      </w:rPr>
      <w:drawing>
        <wp:inline distT="0" distB="0" distL="0" distR="0" wp14:anchorId="06F15466" wp14:editId="733F815A">
          <wp:extent cx="3380239" cy="1304547"/>
          <wp:effectExtent l="0" t="0" r="0" b="0"/>
          <wp:docPr id="917020508" name="Picture 91702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GR_ECE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80239" cy="130454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FCAF" w14:textId="77777777" w:rsidR="00FB4D2F" w:rsidRDefault="00FB4D2F" w:rsidP="005655BC">
    <w:pPr>
      <w:pStyle w:val="Header"/>
      <w:tabs>
        <w:tab w:val="clear" w:pos="4320"/>
        <w:tab w:val="clear" w:pos="8640"/>
        <w:tab w:val="left" w:pos="23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E66F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82560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dayetoglu, Mert">
    <w15:presenceInfo w15:providerId="AD" w15:userId="S::hidayet2@illinois.edu::41e4b95c-1ee2-42e6-88ed-db718e33d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2D"/>
    <w:rsid w:val="000068DE"/>
    <w:rsid w:val="0002265D"/>
    <w:rsid w:val="00024EE3"/>
    <w:rsid w:val="00027BA0"/>
    <w:rsid w:val="00031F2B"/>
    <w:rsid w:val="00040E08"/>
    <w:rsid w:val="00043C34"/>
    <w:rsid w:val="000461DB"/>
    <w:rsid w:val="00046712"/>
    <w:rsid w:val="00051988"/>
    <w:rsid w:val="00053FC3"/>
    <w:rsid w:val="00056882"/>
    <w:rsid w:val="00056948"/>
    <w:rsid w:val="00057939"/>
    <w:rsid w:val="00064735"/>
    <w:rsid w:val="00075759"/>
    <w:rsid w:val="00084DB5"/>
    <w:rsid w:val="00087ECF"/>
    <w:rsid w:val="00094B05"/>
    <w:rsid w:val="0009502C"/>
    <w:rsid w:val="000963F0"/>
    <w:rsid w:val="000A5B20"/>
    <w:rsid w:val="000A5D82"/>
    <w:rsid w:val="000B7225"/>
    <w:rsid w:val="000C0630"/>
    <w:rsid w:val="000D2A4B"/>
    <w:rsid w:val="000D3907"/>
    <w:rsid w:val="000E5E9B"/>
    <w:rsid w:val="000F0017"/>
    <w:rsid w:val="000F0D2D"/>
    <w:rsid w:val="000F3886"/>
    <w:rsid w:val="000F5629"/>
    <w:rsid w:val="000F6060"/>
    <w:rsid w:val="001000FE"/>
    <w:rsid w:val="00101BF7"/>
    <w:rsid w:val="00102057"/>
    <w:rsid w:val="00103AEE"/>
    <w:rsid w:val="00105BDE"/>
    <w:rsid w:val="001124EE"/>
    <w:rsid w:val="00116BD0"/>
    <w:rsid w:val="001175C0"/>
    <w:rsid w:val="00117DBD"/>
    <w:rsid w:val="00122075"/>
    <w:rsid w:val="0012365C"/>
    <w:rsid w:val="00123D8E"/>
    <w:rsid w:val="0012555A"/>
    <w:rsid w:val="0013552D"/>
    <w:rsid w:val="00136A4B"/>
    <w:rsid w:val="00151995"/>
    <w:rsid w:val="00151F6F"/>
    <w:rsid w:val="00152C46"/>
    <w:rsid w:val="00153A51"/>
    <w:rsid w:val="00154289"/>
    <w:rsid w:val="00155FB7"/>
    <w:rsid w:val="00165012"/>
    <w:rsid w:val="00180308"/>
    <w:rsid w:val="001805E3"/>
    <w:rsid w:val="00193582"/>
    <w:rsid w:val="001A4FEF"/>
    <w:rsid w:val="001B723F"/>
    <w:rsid w:val="001C5FDE"/>
    <w:rsid w:val="001F6DC0"/>
    <w:rsid w:val="00206B71"/>
    <w:rsid w:val="002127F2"/>
    <w:rsid w:val="00217DB9"/>
    <w:rsid w:val="00221BB8"/>
    <w:rsid w:val="00222169"/>
    <w:rsid w:val="00223662"/>
    <w:rsid w:val="0022401D"/>
    <w:rsid w:val="00235FD9"/>
    <w:rsid w:val="002371A7"/>
    <w:rsid w:val="00243882"/>
    <w:rsid w:val="002442FD"/>
    <w:rsid w:val="0024515A"/>
    <w:rsid w:val="00250BFC"/>
    <w:rsid w:val="002520D2"/>
    <w:rsid w:val="00256918"/>
    <w:rsid w:val="00265F7F"/>
    <w:rsid w:val="00266460"/>
    <w:rsid w:val="00267B49"/>
    <w:rsid w:val="002708A2"/>
    <w:rsid w:val="002768E6"/>
    <w:rsid w:val="0027718B"/>
    <w:rsid w:val="00280934"/>
    <w:rsid w:val="00281D4F"/>
    <w:rsid w:val="0029171B"/>
    <w:rsid w:val="00291831"/>
    <w:rsid w:val="0029290A"/>
    <w:rsid w:val="00294925"/>
    <w:rsid w:val="002959B4"/>
    <w:rsid w:val="002B4D97"/>
    <w:rsid w:val="002C1B83"/>
    <w:rsid w:val="002F0125"/>
    <w:rsid w:val="002F020B"/>
    <w:rsid w:val="002F4D31"/>
    <w:rsid w:val="002F78B5"/>
    <w:rsid w:val="003004CA"/>
    <w:rsid w:val="0031412B"/>
    <w:rsid w:val="0031656C"/>
    <w:rsid w:val="003166C9"/>
    <w:rsid w:val="00323BCB"/>
    <w:rsid w:val="003319D1"/>
    <w:rsid w:val="00332DE7"/>
    <w:rsid w:val="00341638"/>
    <w:rsid w:val="003420D5"/>
    <w:rsid w:val="0034656E"/>
    <w:rsid w:val="00346F87"/>
    <w:rsid w:val="00350B29"/>
    <w:rsid w:val="00353DE4"/>
    <w:rsid w:val="00354170"/>
    <w:rsid w:val="003552F1"/>
    <w:rsid w:val="00362C71"/>
    <w:rsid w:val="00364B79"/>
    <w:rsid w:val="00374C4B"/>
    <w:rsid w:val="003B73F1"/>
    <w:rsid w:val="003C273D"/>
    <w:rsid w:val="003C3391"/>
    <w:rsid w:val="003C3718"/>
    <w:rsid w:val="003D5159"/>
    <w:rsid w:val="003D7C8B"/>
    <w:rsid w:val="003E5276"/>
    <w:rsid w:val="003F0CED"/>
    <w:rsid w:val="003F321C"/>
    <w:rsid w:val="003F6B37"/>
    <w:rsid w:val="00424974"/>
    <w:rsid w:val="00424D2D"/>
    <w:rsid w:val="00427AF5"/>
    <w:rsid w:val="00433987"/>
    <w:rsid w:val="00433FAF"/>
    <w:rsid w:val="004346B4"/>
    <w:rsid w:val="00437908"/>
    <w:rsid w:val="0044608F"/>
    <w:rsid w:val="004476E8"/>
    <w:rsid w:val="004505EA"/>
    <w:rsid w:val="0045221E"/>
    <w:rsid w:val="00471C06"/>
    <w:rsid w:val="004813BE"/>
    <w:rsid w:val="00483053"/>
    <w:rsid w:val="00483492"/>
    <w:rsid w:val="00494198"/>
    <w:rsid w:val="004956F1"/>
    <w:rsid w:val="004A201D"/>
    <w:rsid w:val="004A2E20"/>
    <w:rsid w:val="004A5A6D"/>
    <w:rsid w:val="004B5238"/>
    <w:rsid w:val="004B5567"/>
    <w:rsid w:val="004B5AF4"/>
    <w:rsid w:val="004B6494"/>
    <w:rsid w:val="004B6C71"/>
    <w:rsid w:val="004C49D3"/>
    <w:rsid w:val="004D1C76"/>
    <w:rsid w:val="004D6C8E"/>
    <w:rsid w:val="004E0D05"/>
    <w:rsid w:val="004E3309"/>
    <w:rsid w:val="004F2EC9"/>
    <w:rsid w:val="004F3520"/>
    <w:rsid w:val="00513431"/>
    <w:rsid w:val="00514D8B"/>
    <w:rsid w:val="00515996"/>
    <w:rsid w:val="00516F12"/>
    <w:rsid w:val="00522C07"/>
    <w:rsid w:val="005344FD"/>
    <w:rsid w:val="00535CE5"/>
    <w:rsid w:val="0053633D"/>
    <w:rsid w:val="005655BC"/>
    <w:rsid w:val="00572AC0"/>
    <w:rsid w:val="0059199E"/>
    <w:rsid w:val="00591DE0"/>
    <w:rsid w:val="00593A50"/>
    <w:rsid w:val="005A6937"/>
    <w:rsid w:val="005A6B0F"/>
    <w:rsid w:val="005B1BDB"/>
    <w:rsid w:val="005B3500"/>
    <w:rsid w:val="005C408B"/>
    <w:rsid w:val="005E0154"/>
    <w:rsid w:val="005E40AA"/>
    <w:rsid w:val="005F7E8E"/>
    <w:rsid w:val="00610469"/>
    <w:rsid w:val="0062106D"/>
    <w:rsid w:val="00625395"/>
    <w:rsid w:val="00625A51"/>
    <w:rsid w:val="006363D1"/>
    <w:rsid w:val="00640D60"/>
    <w:rsid w:val="00677C87"/>
    <w:rsid w:val="00683E2D"/>
    <w:rsid w:val="00690147"/>
    <w:rsid w:val="0069528D"/>
    <w:rsid w:val="006A5119"/>
    <w:rsid w:val="006B27C5"/>
    <w:rsid w:val="006B2AA1"/>
    <w:rsid w:val="006B41C7"/>
    <w:rsid w:val="006B4242"/>
    <w:rsid w:val="006B6CB2"/>
    <w:rsid w:val="006C29EC"/>
    <w:rsid w:val="006D0B48"/>
    <w:rsid w:val="006D25F0"/>
    <w:rsid w:val="006E2F4D"/>
    <w:rsid w:val="006E4085"/>
    <w:rsid w:val="006E4247"/>
    <w:rsid w:val="006E594B"/>
    <w:rsid w:val="006F214E"/>
    <w:rsid w:val="006F410D"/>
    <w:rsid w:val="007003C3"/>
    <w:rsid w:val="00700811"/>
    <w:rsid w:val="00702C91"/>
    <w:rsid w:val="0071576C"/>
    <w:rsid w:val="00720F57"/>
    <w:rsid w:val="0072289E"/>
    <w:rsid w:val="0074008A"/>
    <w:rsid w:val="00754233"/>
    <w:rsid w:val="0076144C"/>
    <w:rsid w:val="007635E7"/>
    <w:rsid w:val="0076751D"/>
    <w:rsid w:val="007901A7"/>
    <w:rsid w:val="0079275E"/>
    <w:rsid w:val="007944B0"/>
    <w:rsid w:val="007A02EC"/>
    <w:rsid w:val="007A6653"/>
    <w:rsid w:val="007A68F7"/>
    <w:rsid w:val="007A707C"/>
    <w:rsid w:val="007B3D68"/>
    <w:rsid w:val="007B4465"/>
    <w:rsid w:val="007B5D04"/>
    <w:rsid w:val="007C5420"/>
    <w:rsid w:val="007C6DBA"/>
    <w:rsid w:val="007C7BDE"/>
    <w:rsid w:val="007D047A"/>
    <w:rsid w:val="007D2862"/>
    <w:rsid w:val="007D28E4"/>
    <w:rsid w:val="007D2F4F"/>
    <w:rsid w:val="007E1EA1"/>
    <w:rsid w:val="007E66F5"/>
    <w:rsid w:val="00801F6B"/>
    <w:rsid w:val="00802C35"/>
    <w:rsid w:val="008203CF"/>
    <w:rsid w:val="0082188E"/>
    <w:rsid w:val="00826DD7"/>
    <w:rsid w:val="0083036E"/>
    <w:rsid w:val="00832155"/>
    <w:rsid w:val="0084469F"/>
    <w:rsid w:val="0086464D"/>
    <w:rsid w:val="00871A03"/>
    <w:rsid w:val="00877C29"/>
    <w:rsid w:val="008901ED"/>
    <w:rsid w:val="008A0F3E"/>
    <w:rsid w:val="008A17B4"/>
    <w:rsid w:val="008A4524"/>
    <w:rsid w:val="008B4345"/>
    <w:rsid w:val="008B5E2C"/>
    <w:rsid w:val="008C2E0C"/>
    <w:rsid w:val="008C69A3"/>
    <w:rsid w:val="008D1A44"/>
    <w:rsid w:val="008D3321"/>
    <w:rsid w:val="008D7FB7"/>
    <w:rsid w:val="008E2F86"/>
    <w:rsid w:val="008F41C6"/>
    <w:rsid w:val="008F4642"/>
    <w:rsid w:val="008F60AA"/>
    <w:rsid w:val="008F6260"/>
    <w:rsid w:val="00905653"/>
    <w:rsid w:val="0090683A"/>
    <w:rsid w:val="00910444"/>
    <w:rsid w:val="00921C44"/>
    <w:rsid w:val="00927A40"/>
    <w:rsid w:val="00931987"/>
    <w:rsid w:val="0093611F"/>
    <w:rsid w:val="009426F2"/>
    <w:rsid w:val="009672F3"/>
    <w:rsid w:val="00970890"/>
    <w:rsid w:val="0098781E"/>
    <w:rsid w:val="00987936"/>
    <w:rsid w:val="00992F9B"/>
    <w:rsid w:val="009B071B"/>
    <w:rsid w:val="009B71AB"/>
    <w:rsid w:val="009C0C34"/>
    <w:rsid w:val="009C3691"/>
    <w:rsid w:val="009C7F2D"/>
    <w:rsid w:val="009D1DFD"/>
    <w:rsid w:val="009D2A5A"/>
    <w:rsid w:val="009E2586"/>
    <w:rsid w:val="009E416E"/>
    <w:rsid w:val="009E4407"/>
    <w:rsid w:val="009F09F8"/>
    <w:rsid w:val="00A01AF5"/>
    <w:rsid w:val="00A10922"/>
    <w:rsid w:val="00A128BD"/>
    <w:rsid w:val="00A16D98"/>
    <w:rsid w:val="00A20EF7"/>
    <w:rsid w:val="00A22F5B"/>
    <w:rsid w:val="00A40DE2"/>
    <w:rsid w:val="00A430A3"/>
    <w:rsid w:val="00A44D28"/>
    <w:rsid w:val="00A468E4"/>
    <w:rsid w:val="00A50C0E"/>
    <w:rsid w:val="00A64D21"/>
    <w:rsid w:val="00A65014"/>
    <w:rsid w:val="00A70143"/>
    <w:rsid w:val="00A912EF"/>
    <w:rsid w:val="00AA1987"/>
    <w:rsid w:val="00AA2923"/>
    <w:rsid w:val="00AA7FBF"/>
    <w:rsid w:val="00AC4DFD"/>
    <w:rsid w:val="00AE3ABF"/>
    <w:rsid w:val="00AF217E"/>
    <w:rsid w:val="00AF43D2"/>
    <w:rsid w:val="00AF4BDD"/>
    <w:rsid w:val="00AF68B5"/>
    <w:rsid w:val="00AF7EA3"/>
    <w:rsid w:val="00B04AC2"/>
    <w:rsid w:val="00B053B2"/>
    <w:rsid w:val="00B107F2"/>
    <w:rsid w:val="00B11978"/>
    <w:rsid w:val="00B15395"/>
    <w:rsid w:val="00B1753F"/>
    <w:rsid w:val="00B240A1"/>
    <w:rsid w:val="00B31808"/>
    <w:rsid w:val="00B34100"/>
    <w:rsid w:val="00B35240"/>
    <w:rsid w:val="00B37DCF"/>
    <w:rsid w:val="00B41910"/>
    <w:rsid w:val="00B508EA"/>
    <w:rsid w:val="00B556FA"/>
    <w:rsid w:val="00B67D24"/>
    <w:rsid w:val="00B70E38"/>
    <w:rsid w:val="00B73626"/>
    <w:rsid w:val="00B868D9"/>
    <w:rsid w:val="00B91715"/>
    <w:rsid w:val="00B959E0"/>
    <w:rsid w:val="00B96D8A"/>
    <w:rsid w:val="00BD3DA0"/>
    <w:rsid w:val="00BD7271"/>
    <w:rsid w:val="00BE4CFE"/>
    <w:rsid w:val="00BE75F9"/>
    <w:rsid w:val="00BF11CB"/>
    <w:rsid w:val="00BF25F4"/>
    <w:rsid w:val="00C1282A"/>
    <w:rsid w:val="00C132B4"/>
    <w:rsid w:val="00C177B6"/>
    <w:rsid w:val="00C23BAA"/>
    <w:rsid w:val="00C24447"/>
    <w:rsid w:val="00C27A95"/>
    <w:rsid w:val="00C47079"/>
    <w:rsid w:val="00C47C9C"/>
    <w:rsid w:val="00C60B2C"/>
    <w:rsid w:val="00C61232"/>
    <w:rsid w:val="00C616D0"/>
    <w:rsid w:val="00C72874"/>
    <w:rsid w:val="00C743FE"/>
    <w:rsid w:val="00C7583C"/>
    <w:rsid w:val="00C75E2A"/>
    <w:rsid w:val="00C86E0D"/>
    <w:rsid w:val="00C90727"/>
    <w:rsid w:val="00C9742A"/>
    <w:rsid w:val="00CA4E97"/>
    <w:rsid w:val="00CA677E"/>
    <w:rsid w:val="00CC157F"/>
    <w:rsid w:val="00CD0332"/>
    <w:rsid w:val="00CE4F2B"/>
    <w:rsid w:val="00CE64DD"/>
    <w:rsid w:val="00CF6A9E"/>
    <w:rsid w:val="00CF7546"/>
    <w:rsid w:val="00D10B9B"/>
    <w:rsid w:val="00D46D32"/>
    <w:rsid w:val="00D52461"/>
    <w:rsid w:val="00D64974"/>
    <w:rsid w:val="00D724F7"/>
    <w:rsid w:val="00D73EA7"/>
    <w:rsid w:val="00D80A48"/>
    <w:rsid w:val="00D82EF0"/>
    <w:rsid w:val="00D83FDF"/>
    <w:rsid w:val="00D96E8B"/>
    <w:rsid w:val="00DA6B18"/>
    <w:rsid w:val="00DA6B59"/>
    <w:rsid w:val="00DB1ECE"/>
    <w:rsid w:val="00DB266B"/>
    <w:rsid w:val="00DD0DBD"/>
    <w:rsid w:val="00DD26D0"/>
    <w:rsid w:val="00DD5B8E"/>
    <w:rsid w:val="00DD6A30"/>
    <w:rsid w:val="00DE3179"/>
    <w:rsid w:val="00DE72EE"/>
    <w:rsid w:val="00DF78EB"/>
    <w:rsid w:val="00E04948"/>
    <w:rsid w:val="00E27F78"/>
    <w:rsid w:val="00E30B27"/>
    <w:rsid w:val="00E37BCF"/>
    <w:rsid w:val="00E52AAB"/>
    <w:rsid w:val="00E64385"/>
    <w:rsid w:val="00E65BB7"/>
    <w:rsid w:val="00E77565"/>
    <w:rsid w:val="00E90B8A"/>
    <w:rsid w:val="00E93213"/>
    <w:rsid w:val="00E96265"/>
    <w:rsid w:val="00EA61FD"/>
    <w:rsid w:val="00EB1027"/>
    <w:rsid w:val="00EB3FE3"/>
    <w:rsid w:val="00EB580C"/>
    <w:rsid w:val="00EC11CE"/>
    <w:rsid w:val="00EC3345"/>
    <w:rsid w:val="00EC682C"/>
    <w:rsid w:val="00ED0BCC"/>
    <w:rsid w:val="00EE2FBD"/>
    <w:rsid w:val="00EF101B"/>
    <w:rsid w:val="00EF5017"/>
    <w:rsid w:val="00EF6F42"/>
    <w:rsid w:val="00F03257"/>
    <w:rsid w:val="00F03D58"/>
    <w:rsid w:val="00F06698"/>
    <w:rsid w:val="00F07234"/>
    <w:rsid w:val="00F07769"/>
    <w:rsid w:val="00F21C83"/>
    <w:rsid w:val="00F24E4A"/>
    <w:rsid w:val="00F256BE"/>
    <w:rsid w:val="00F272F5"/>
    <w:rsid w:val="00F346B5"/>
    <w:rsid w:val="00F3620B"/>
    <w:rsid w:val="00F36697"/>
    <w:rsid w:val="00F46C3D"/>
    <w:rsid w:val="00F4761D"/>
    <w:rsid w:val="00F53A2B"/>
    <w:rsid w:val="00F54915"/>
    <w:rsid w:val="00F91450"/>
    <w:rsid w:val="00F9609A"/>
    <w:rsid w:val="00FA7E32"/>
    <w:rsid w:val="00FB0AC1"/>
    <w:rsid w:val="00FB4D2F"/>
    <w:rsid w:val="00FB5838"/>
    <w:rsid w:val="00FD177B"/>
    <w:rsid w:val="00FD4AA9"/>
    <w:rsid w:val="00FE5B15"/>
    <w:rsid w:val="00FF68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9435EE"/>
  <w15:chartTrackingRefBased/>
  <w15:docId w15:val="{BBCFCBFB-64FE-4821-B6A0-5CBE14FB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color w:val="000000"/>
    </w:rPr>
  </w:style>
  <w:style w:type="paragraph" w:styleId="FootnoteText">
    <w:name w:val="footnote text"/>
    <w:basedOn w:val="Normal"/>
    <w:link w:val="FootnoteTextChar"/>
    <w:semiHidden/>
    <w:rPr>
      <w:sz w:val="20"/>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7C7BDE"/>
    <w:rPr>
      <w:rFonts w:ascii="Tahoma" w:hAnsi="Tahoma" w:cs="Tahoma"/>
      <w:sz w:val="16"/>
      <w:szCs w:val="16"/>
    </w:rPr>
  </w:style>
  <w:style w:type="character" w:customStyle="1" w:styleId="BalloonTextChar">
    <w:name w:val="Balloon Text Char"/>
    <w:link w:val="BalloonText"/>
    <w:uiPriority w:val="99"/>
    <w:semiHidden/>
    <w:rsid w:val="007C7BDE"/>
    <w:rPr>
      <w:rFonts w:ascii="Tahoma" w:hAnsi="Tahoma" w:cs="Tahoma"/>
      <w:sz w:val="16"/>
      <w:szCs w:val="16"/>
    </w:rPr>
  </w:style>
  <w:style w:type="character" w:customStyle="1" w:styleId="HeaderChar">
    <w:name w:val="Header Char"/>
    <w:link w:val="Header"/>
    <w:uiPriority w:val="99"/>
    <w:rsid w:val="005655BC"/>
    <w:rPr>
      <w:sz w:val="24"/>
    </w:rPr>
  </w:style>
  <w:style w:type="character" w:customStyle="1" w:styleId="FootnoteTextChar">
    <w:name w:val="Footnote Text Char"/>
    <w:link w:val="FootnoteText"/>
    <w:semiHidden/>
    <w:rsid w:val="005E40AA"/>
  </w:style>
  <w:style w:type="paragraph" w:styleId="NoSpacing">
    <w:name w:val="No Spacing"/>
    <w:uiPriority w:val="1"/>
    <w:qFormat/>
    <w:rsid w:val="00593A50"/>
    <w:rPr>
      <w:rFonts w:ascii="Calibri" w:eastAsia="Calibri" w:hAnsi="Calibri"/>
      <w:sz w:val="22"/>
      <w:szCs w:val="22"/>
    </w:rPr>
  </w:style>
  <w:style w:type="paragraph" w:customStyle="1" w:styleId="Default">
    <w:name w:val="Default"/>
    <w:rsid w:val="00EF5017"/>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155FB7"/>
    <w:rPr>
      <w:color w:val="605E5C"/>
      <w:shd w:val="clear" w:color="auto" w:fill="E1DFDD"/>
    </w:rPr>
  </w:style>
  <w:style w:type="character" w:styleId="CommentReference">
    <w:name w:val="annotation reference"/>
    <w:basedOn w:val="DefaultParagraphFont"/>
    <w:uiPriority w:val="99"/>
    <w:semiHidden/>
    <w:unhideWhenUsed/>
    <w:rsid w:val="00155FB7"/>
    <w:rPr>
      <w:sz w:val="16"/>
      <w:szCs w:val="16"/>
    </w:rPr>
  </w:style>
  <w:style w:type="paragraph" w:styleId="Revision">
    <w:name w:val="Revision"/>
    <w:hidden/>
    <w:uiPriority w:val="99"/>
    <w:semiHidden/>
    <w:rsid w:val="00155F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hwu@illinois.edu" TargetMode="External"/><Relationship Id="rId17"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2D95-4574-4487-88BB-5823E439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Printing Services</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Printing Services</dc:creator>
  <cp:keywords/>
  <cp:lastModifiedBy>Hidayetoglu, Mert</cp:lastModifiedBy>
  <cp:revision>4</cp:revision>
  <cp:lastPrinted>2021-05-02T11:45:00Z</cp:lastPrinted>
  <dcterms:created xsi:type="dcterms:W3CDTF">2024-01-01T02:53:00Z</dcterms:created>
  <dcterms:modified xsi:type="dcterms:W3CDTF">2024-01-01T04:02:00Z</dcterms:modified>
</cp:coreProperties>
</file>